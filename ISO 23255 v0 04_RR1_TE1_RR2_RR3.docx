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EFB" w:rsidRPr="00415B42" w:rsidRDefault="007B5EFB" w:rsidP="00AD14FE">
      <w:pPr>
        <w:pStyle w:val="Title"/>
        <w:rPr>
          <w:lang w:val="en-GB"/>
        </w:rPr>
      </w:pPr>
      <w:r w:rsidRPr="00415B42">
        <w:rPr>
          <w:lang w:val="en-GB"/>
        </w:rPr>
        <w:t>Applicability of data distribution technologies within ITS</w:t>
      </w:r>
    </w:p>
    <w:p w:rsidR="007B5EFB" w:rsidRPr="00415B42" w:rsidRDefault="007B5EFB" w:rsidP="00AD14FE">
      <w:pPr>
        <w:pStyle w:val="Heading1"/>
        <w:rPr>
          <w:lang w:val="en-GB"/>
        </w:rPr>
      </w:pPr>
      <w:r w:rsidRPr="00415B42">
        <w:rPr>
          <w:lang w:val="en-GB"/>
        </w:rPr>
        <w:t>Scope</w:t>
      </w:r>
    </w:p>
    <w:p w:rsidR="007B5EFB" w:rsidRPr="00415B42" w:rsidRDefault="007B5EFB" w:rsidP="00AD14FE">
      <w:pPr>
        <w:rPr>
          <w:lang w:val="en-GB"/>
        </w:rPr>
      </w:pPr>
      <w:r w:rsidRPr="00415B42">
        <w:rPr>
          <w:lang w:val="en-GB"/>
        </w:rPr>
        <w:t xml:space="preserve">A variety of general-purpose data distribution technologies have emerged within the Information and Communications Technologies (ICT) industry. These technologies generally provide services at the Open System Interconnect (OSI) Session, Presentation, and Application Layers (i.e., Layers 5-7). Within Intelligent Transport Systems (ITS), these layers </w:t>
      </w:r>
      <w:del w:id="0" w:author="Dick Roy" w:date="2019-05-20T13:44:00Z">
        <w:r w:rsidRPr="00415B42" w:rsidDel="00E20BF7">
          <w:rPr>
            <w:lang w:val="en-GB"/>
          </w:rPr>
          <w:delText xml:space="preserve">roughly </w:delText>
        </w:r>
      </w:del>
      <w:r w:rsidRPr="00415B42">
        <w:rPr>
          <w:lang w:val="en-GB"/>
        </w:rPr>
        <w:t>correspond to the Facilities Layer of the ITS station architecture</w:t>
      </w:r>
      <w:del w:id="1" w:author="Dick Roy" w:date="2019-05-20T13:44:00Z">
        <w:r w:rsidRPr="00415B42" w:rsidDel="00E20BF7">
          <w:rPr>
            <w:lang w:val="en-GB"/>
          </w:rPr>
          <w:delText>,</w:delText>
        </w:r>
      </w:del>
      <w:r w:rsidRPr="00415B42">
        <w:rPr>
          <w:lang w:val="en-GB"/>
        </w:rPr>
        <w:t xml:space="preserve"> as defined within ISO 21217.  </w:t>
      </w:r>
    </w:p>
    <w:p w:rsidR="007B5EFB" w:rsidRPr="00415B42" w:rsidRDefault="007B5EFB" w:rsidP="00AD14FE">
      <w:pPr>
        <w:rPr>
          <w:lang w:val="en-GB"/>
        </w:rPr>
      </w:pPr>
    </w:p>
    <w:p w:rsidR="007B5EFB" w:rsidRPr="00415B42" w:rsidRDefault="007B5EFB" w:rsidP="00AD14FE">
      <w:pPr>
        <w:rPr>
          <w:lang w:val="en-GB"/>
        </w:rPr>
      </w:pPr>
      <w:r w:rsidRPr="00415B42">
        <w:rPr>
          <w:lang w:val="en-GB"/>
        </w:rPr>
        <w:t xml:space="preserve">This Technical Report investigates the applicability of these data distribution technologies within the ITS environment. </w:t>
      </w:r>
    </w:p>
    <w:p w:rsidR="007B5EFB" w:rsidRPr="00415B42" w:rsidRDefault="007B5EFB" w:rsidP="00C84D59">
      <w:pPr>
        <w:pStyle w:val="Heading1"/>
        <w:rPr>
          <w:lang w:val="en-GB"/>
        </w:rPr>
      </w:pPr>
      <w:r w:rsidRPr="00415B42">
        <w:rPr>
          <w:lang w:val="en-GB"/>
        </w:rPr>
        <w:t>Normative references</w:t>
      </w:r>
    </w:p>
    <w:p w:rsidR="007B5EFB" w:rsidRPr="00415B42" w:rsidRDefault="007B5EFB" w:rsidP="00C84D59">
      <w:pPr>
        <w:pStyle w:val="Heading1"/>
        <w:rPr>
          <w:lang w:val="en-GB"/>
        </w:rPr>
      </w:pPr>
      <w:r w:rsidRPr="00415B42">
        <w:rPr>
          <w:lang w:val="en-GB"/>
        </w:rPr>
        <w:t>Terms and definitions</w:t>
      </w:r>
    </w:p>
    <w:p w:rsidR="007B5EFB" w:rsidRPr="00415B42" w:rsidRDefault="007B5EFB" w:rsidP="00C84D59">
      <w:pPr>
        <w:rPr>
          <w:lang w:val="en-GB"/>
        </w:rPr>
      </w:pPr>
      <w:r w:rsidRPr="00415B42">
        <w:rPr>
          <w:lang w:val="en-GB"/>
        </w:rPr>
        <w:t>facilities layer</w:t>
      </w:r>
    </w:p>
    <w:p w:rsidR="007B5EFB" w:rsidRDefault="007B5EFB" w:rsidP="00C84D59">
      <w:pPr>
        <w:rPr>
          <w:ins w:id="2" w:author="Dick Roy" w:date="2019-05-20T13:45:00Z"/>
          <w:lang w:val="en-GB"/>
        </w:rPr>
      </w:pPr>
      <w:r w:rsidRPr="00415B42">
        <w:rPr>
          <w:lang w:val="en-GB"/>
        </w:rPr>
        <w:t>ITS station architecture</w:t>
      </w:r>
    </w:p>
    <w:p w:rsidR="007B5EFB" w:rsidRDefault="007B5EFB" w:rsidP="00C84D59">
      <w:pPr>
        <w:numPr>
          <w:ins w:id="3" w:author="Dick Roy" w:date="2019-05-20T13:45:00Z"/>
        </w:numPr>
        <w:rPr>
          <w:ins w:id="4" w:author="Dick Roy" w:date="2019-05-20T17:24:00Z"/>
          <w:lang w:val="en-GB"/>
        </w:rPr>
      </w:pPr>
      <w:ins w:id="5" w:author="Dick Roy" w:date="2019-05-20T13:45:00Z">
        <w:r>
          <w:rPr>
            <w:lang w:val="en-GB"/>
          </w:rPr>
          <w:t xml:space="preserve">data distribution </w:t>
        </w:r>
      </w:ins>
      <w:ins w:id="6" w:author="Dick Roy" w:date="2019-05-20T17:19:00Z">
        <w:r>
          <w:rPr>
            <w:lang w:val="en-GB"/>
          </w:rPr>
          <w:t>functionality</w:t>
        </w:r>
      </w:ins>
      <w:ins w:id="7" w:author="Dick Roy" w:date="2019-05-20T13:45:00Z">
        <w:r>
          <w:rPr>
            <w:lang w:val="en-GB"/>
          </w:rPr>
          <w:t>: facilities layer (OSI layers 5,</w:t>
        </w:r>
      </w:ins>
      <w:ins w:id="8" w:author="Dick Roy" w:date="2019-05-20T13:46:00Z">
        <w:r>
          <w:rPr>
            <w:lang w:val="en-GB"/>
          </w:rPr>
          <w:t xml:space="preserve"> </w:t>
        </w:r>
      </w:ins>
      <w:ins w:id="9" w:author="Dick Roy" w:date="2019-05-20T13:45:00Z">
        <w:r>
          <w:rPr>
            <w:lang w:val="en-GB"/>
          </w:rPr>
          <w:t xml:space="preserve">6, and 7) functionality </w:t>
        </w:r>
      </w:ins>
      <w:ins w:id="10" w:author="Dick Roy" w:date="2019-05-20T17:19:00Z">
        <w:r>
          <w:rPr>
            <w:lang w:val="en-GB"/>
          </w:rPr>
          <w:t xml:space="preserve">comprised of a set of data distribution services </w:t>
        </w:r>
      </w:ins>
      <w:ins w:id="11" w:author="Dick Roy" w:date="2019-05-20T13:46:00Z">
        <w:r>
          <w:rPr>
            <w:lang w:val="en-GB"/>
          </w:rPr>
          <w:t xml:space="preserve">that enables distribution of data throughout a communication network </w:t>
        </w:r>
      </w:ins>
      <w:ins w:id="12" w:author="Dick Roy" w:date="2019-05-20T13:48:00Z">
        <w:r>
          <w:rPr>
            <w:lang w:val="en-GB"/>
          </w:rPr>
          <w:t>controlled by</w:t>
        </w:r>
      </w:ins>
      <w:ins w:id="13" w:author="Dick Roy" w:date="2019-05-20T13:46:00Z">
        <w:r>
          <w:rPr>
            <w:lang w:val="en-GB"/>
          </w:rPr>
          <w:t xml:space="preserve"> a set of policies, </w:t>
        </w:r>
      </w:ins>
      <w:ins w:id="14" w:author="Dick Roy" w:date="2019-05-20T13:47:00Z">
        <w:r>
          <w:rPr>
            <w:lang w:val="en-GB"/>
          </w:rPr>
          <w:t>regulations</w:t>
        </w:r>
      </w:ins>
      <w:ins w:id="15" w:author="Dick Roy" w:date="2019-05-20T13:46:00Z">
        <w:r>
          <w:rPr>
            <w:lang w:val="en-GB"/>
          </w:rPr>
          <w:t>,</w:t>
        </w:r>
      </w:ins>
      <w:ins w:id="16" w:author="Dick Roy" w:date="2019-05-20T13:47:00Z">
        <w:r>
          <w:rPr>
            <w:lang w:val="en-GB"/>
          </w:rPr>
          <w:t xml:space="preserve"> and rules</w:t>
        </w:r>
      </w:ins>
      <w:ins w:id="17" w:author="Dick Roy" w:date="2019-05-20T13:48:00Z">
        <w:r>
          <w:rPr>
            <w:lang w:val="en-GB"/>
          </w:rPr>
          <w:t>.</w:t>
        </w:r>
      </w:ins>
      <w:ins w:id="18" w:author="Dick Roy" w:date="2019-05-20T13:47:00Z">
        <w:r>
          <w:rPr>
            <w:lang w:val="en-GB"/>
          </w:rPr>
          <w:t xml:space="preserve"> </w:t>
        </w:r>
      </w:ins>
    </w:p>
    <w:p w:rsidR="007B5EFB" w:rsidRDefault="007B5EFB" w:rsidP="00C84D59">
      <w:pPr>
        <w:numPr>
          <w:ins w:id="19" w:author="Dick Roy" w:date="2019-05-20T13:45:00Z"/>
        </w:numPr>
        <w:rPr>
          <w:ins w:id="20" w:author="Dick Roy" w:date="2019-05-20T17:24:00Z"/>
          <w:lang w:val="en-GB"/>
        </w:rPr>
      </w:pPr>
    </w:p>
    <w:p w:rsidR="007B5EFB" w:rsidRDefault="007B5EFB" w:rsidP="00C84D59">
      <w:pPr>
        <w:numPr>
          <w:ins w:id="21" w:author="Dick Roy" w:date="2019-05-20T13:45:00Z"/>
        </w:numPr>
        <w:rPr>
          <w:ins w:id="22" w:author="Dick Roy" w:date="2019-05-20T17:20:00Z"/>
          <w:lang w:val="en-GB"/>
        </w:rPr>
      </w:pPr>
      <w:ins w:id="23" w:author="Dick Roy" w:date="2019-05-20T17:24:00Z">
        <w:r>
          <w:rPr>
            <w:lang w:val="en-GB"/>
          </w:rPr>
          <w:t xml:space="preserve">Note: Each distinct data distribution </w:t>
        </w:r>
      </w:ins>
      <w:ins w:id="24" w:author="Dick Roy" w:date="2019-05-20T17:25:00Z">
        <w:r>
          <w:rPr>
            <w:lang w:val="en-GB"/>
          </w:rPr>
          <w:t>technology</w:t>
        </w:r>
      </w:ins>
      <w:ins w:id="25" w:author="Dick Roy" w:date="2019-05-20T17:24:00Z">
        <w:r>
          <w:rPr>
            <w:lang w:val="en-GB"/>
          </w:rPr>
          <w:t xml:space="preserve"> </w:t>
        </w:r>
      </w:ins>
      <w:ins w:id="26" w:author="Dick Roy" w:date="2019-05-20T17:25:00Z">
        <w:r>
          <w:rPr>
            <w:lang w:val="en-GB"/>
          </w:rPr>
          <w:t>has its own unique data distribution functionality.</w:t>
        </w:r>
      </w:ins>
    </w:p>
    <w:p w:rsidR="007B5EFB" w:rsidRDefault="007B5EFB" w:rsidP="00C84D59">
      <w:pPr>
        <w:numPr>
          <w:ins w:id="27" w:author="Dick Roy" w:date="2019-05-20T13:45:00Z"/>
        </w:numPr>
        <w:rPr>
          <w:ins w:id="28" w:author="Dick Roy" w:date="2019-05-20T17:20:00Z"/>
          <w:lang w:val="en-GB"/>
        </w:rPr>
      </w:pPr>
    </w:p>
    <w:p w:rsidR="007B5EFB" w:rsidRPr="00415B42" w:rsidRDefault="007B5EFB" w:rsidP="00C84D59">
      <w:pPr>
        <w:numPr>
          <w:ins w:id="29" w:author="Dick Roy" w:date="2019-05-20T13:45:00Z"/>
        </w:numPr>
        <w:rPr>
          <w:lang w:val="en-GB"/>
        </w:rPr>
      </w:pPr>
      <w:ins w:id="30" w:author="Dick Roy" w:date="2019-05-20T17:23:00Z">
        <w:r>
          <w:rPr>
            <w:lang w:val="en-GB"/>
          </w:rPr>
          <w:t>d</w:t>
        </w:r>
      </w:ins>
      <w:ins w:id="31" w:author="Dick Roy" w:date="2019-05-20T17:20:00Z">
        <w:r>
          <w:rPr>
            <w:lang w:val="en-GB"/>
          </w:rPr>
          <w:t xml:space="preserve">ata distribution service: an element of a set of services that implements a data distribution functionality in a communication network. </w:t>
        </w:r>
      </w:ins>
      <w:ins w:id="32" w:author="Dick Roy" w:date="2019-05-20T17:21:00Z">
        <w:r>
          <w:rPr>
            <w:lang w:val="en-GB"/>
          </w:rPr>
          <w:t xml:space="preserve"> </w:t>
        </w:r>
      </w:ins>
      <w:ins w:id="33" w:author="Dick Roy" w:date="2019-05-20T17:22:00Z">
        <w:r>
          <w:rPr>
            <w:lang w:val="en-GB"/>
          </w:rPr>
          <w:t xml:space="preserve">Examples </w:t>
        </w:r>
      </w:ins>
      <w:ins w:id="34" w:author="Dick Roy" w:date="2019-05-20T17:23:00Z">
        <w:r>
          <w:rPr>
            <w:lang w:val="en-GB"/>
          </w:rPr>
          <w:t xml:space="preserve">of such services </w:t>
        </w:r>
      </w:ins>
      <w:ins w:id="35" w:author="Dick Roy" w:date="2019-05-20T17:22:00Z">
        <w:r>
          <w:rPr>
            <w:lang w:val="en-GB"/>
          </w:rPr>
          <w:t xml:space="preserve">incude publish, subscribe, discovery, </w:t>
        </w:r>
      </w:ins>
      <w:ins w:id="36" w:author="Dick Roy" w:date="2019-05-20T17:23:00Z">
        <w:r>
          <w:rPr>
            <w:lang w:val="en-GB"/>
          </w:rPr>
          <w:t xml:space="preserve">and </w:t>
        </w:r>
      </w:ins>
      <w:ins w:id="37" w:author="Dick Roy" w:date="2019-05-20T17:22:00Z">
        <w:r>
          <w:rPr>
            <w:lang w:val="en-GB"/>
          </w:rPr>
          <w:t>authentication.</w:t>
        </w:r>
      </w:ins>
    </w:p>
    <w:p w:rsidR="007B5EFB" w:rsidRPr="00415B42" w:rsidRDefault="007B5EFB" w:rsidP="00C84D59">
      <w:pPr>
        <w:pStyle w:val="Heading1"/>
        <w:rPr>
          <w:lang w:val="en-GB"/>
        </w:rPr>
      </w:pPr>
      <w:r w:rsidRPr="00415B42">
        <w:rPr>
          <w:lang w:val="en-GB"/>
        </w:rPr>
        <w:t>Symbols and abbreviations</w:t>
      </w:r>
    </w:p>
    <w:p w:rsidR="007B5EFB" w:rsidRPr="00415B42" w:rsidRDefault="007B5EFB" w:rsidP="00C84D59">
      <w:pPr>
        <w:rPr>
          <w:lang w:val="en-GB"/>
        </w:rPr>
      </w:pPr>
      <w:r w:rsidRPr="00415B42">
        <w:rPr>
          <w:lang w:val="en-GB"/>
        </w:rPr>
        <w:t>ICT</w:t>
      </w:r>
    </w:p>
    <w:p w:rsidR="007B5EFB" w:rsidRPr="00415B42" w:rsidRDefault="007B5EFB" w:rsidP="00C84D59">
      <w:pPr>
        <w:rPr>
          <w:lang w:val="en-GB"/>
        </w:rPr>
      </w:pPr>
      <w:r w:rsidRPr="00415B42">
        <w:rPr>
          <w:lang w:val="en-GB"/>
        </w:rPr>
        <w:t>ITS</w:t>
      </w:r>
    </w:p>
    <w:p w:rsidR="007B5EFB" w:rsidRPr="00415B42" w:rsidRDefault="007B5EFB" w:rsidP="00C84D59">
      <w:pPr>
        <w:rPr>
          <w:lang w:val="en-GB"/>
        </w:rPr>
      </w:pPr>
      <w:r w:rsidRPr="00415B42">
        <w:rPr>
          <w:lang w:val="en-GB"/>
        </w:rPr>
        <w:t>OSI</w:t>
      </w:r>
    </w:p>
    <w:p w:rsidR="007B5EFB" w:rsidRPr="00415B42" w:rsidRDefault="007B5EFB" w:rsidP="00C84D59">
      <w:pPr>
        <w:pStyle w:val="Heading1"/>
        <w:rPr>
          <w:lang w:val="en-GB"/>
        </w:rPr>
      </w:pPr>
      <w:r w:rsidRPr="00415B42">
        <w:rPr>
          <w:lang w:val="en-GB"/>
        </w:rPr>
        <w:t>Transitioning from traditional to cooperative thinking</w:t>
      </w:r>
    </w:p>
    <w:p w:rsidR="007B5EFB" w:rsidRPr="00415B42" w:rsidRDefault="007B5EFB" w:rsidP="00415B42">
      <w:pPr>
        <w:pStyle w:val="Heading2"/>
        <w:rPr>
          <w:lang w:val="en-GB"/>
        </w:rPr>
      </w:pPr>
      <w:r w:rsidRPr="00415B42">
        <w:rPr>
          <w:lang w:val="en-GB"/>
        </w:rPr>
        <w:t>General</w:t>
      </w:r>
    </w:p>
    <w:p w:rsidR="007B5EFB" w:rsidRPr="00415B42" w:rsidRDefault="007B5EFB" w:rsidP="00AD14FE">
      <w:pPr>
        <w:rPr>
          <w:lang w:val="en-GB"/>
        </w:rPr>
      </w:pPr>
      <w:r w:rsidRPr="00415B42">
        <w:rPr>
          <w:lang w:val="en-GB"/>
        </w:rPr>
        <w:t>ITS is heavily dependent upon the exchange of vari</w:t>
      </w:r>
      <w:ins w:id="38" w:author="Dick Roy" w:date="2019-03-11T13:47:00Z">
        <w:r>
          <w:rPr>
            <w:lang w:val="en-GB"/>
          </w:rPr>
          <w:t>ous</w:t>
        </w:r>
      </w:ins>
      <w:del w:id="39" w:author="Dick Roy" w:date="2019-03-11T13:47:00Z">
        <w:r w:rsidRPr="00415B42" w:rsidDel="001D79B2">
          <w:rPr>
            <w:lang w:val="en-GB"/>
          </w:rPr>
          <w:delText>ed</w:delText>
        </w:r>
      </w:del>
      <w:r w:rsidRPr="00415B42">
        <w:rPr>
          <w:lang w:val="en-GB"/>
        </w:rPr>
        <w:t xml:space="preserve"> types of data between and among disparate types of physical </w:t>
      </w:r>
      <w:del w:id="40" w:author="Dick Roy" w:date="2019-03-11T13:48:00Z">
        <w:r w:rsidRPr="00415B42" w:rsidDel="009C79C9">
          <w:rPr>
            <w:lang w:val="en-GB"/>
          </w:rPr>
          <w:delText>objects</w:delText>
        </w:r>
      </w:del>
      <w:ins w:id="41" w:author="Dick Roy" w:date="2019-03-11T13:48:00Z">
        <w:r>
          <w:rPr>
            <w:lang w:val="en-GB"/>
          </w:rPr>
          <w:t>entities</w:t>
        </w:r>
      </w:ins>
      <w:r w:rsidRPr="00415B42">
        <w:rPr>
          <w:lang w:val="en-GB"/>
        </w:rPr>
        <w:t xml:space="preserve">. </w:t>
      </w:r>
      <w:ins w:id="42" w:author="Dick Roy" w:date="2019-03-11T13:48:00Z">
        <w:r>
          <w:rPr>
            <w:lang w:val="en-GB"/>
          </w:rPr>
          <w:t>Such entities</w:t>
        </w:r>
      </w:ins>
      <w:del w:id="43" w:author="Dick Roy" w:date="2019-03-11T13:48:00Z">
        <w:r w:rsidRPr="00415B42" w:rsidDel="009C79C9">
          <w:rPr>
            <w:lang w:val="en-GB"/>
          </w:rPr>
          <w:delText>Physical objects</w:delText>
        </w:r>
      </w:del>
      <w:r w:rsidRPr="00415B42">
        <w:rPr>
          <w:lang w:val="en-GB"/>
        </w:rPr>
        <w:t xml:space="preserve"> include:</w:t>
      </w:r>
    </w:p>
    <w:p w:rsidR="007B5EFB" w:rsidRPr="00415B42" w:rsidRDefault="007B5EFB" w:rsidP="00C84D59">
      <w:pPr>
        <w:pStyle w:val="ListParagraph"/>
        <w:numPr>
          <w:ilvl w:val="0"/>
          <w:numId w:val="8"/>
        </w:numPr>
        <w:rPr>
          <w:lang w:val="en-GB"/>
        </w:rPr>
      </w:pPr>
      <w:r w:rsidRPr="00415B42">
        <w:rPr>
          <w:lang w:val="en-GB"/>
        </w:rPr>
        <w:t>Centres (e.g., fixed-location facilities</w:t>
      </w:r>
      <w:r>
        <w:rPr>
          <w:lang w:val="en-GB"/>
        </w:rPr>
        <w:t xml:space="preserve"> and</w:t>
      </w:r>
      <w:r w:rsidRPr="00415B42">
        <w:rPr>
          <w:lang w:val="en-GB"/>
        </w:rPr>
        <w:t xml:space="preserve"> cloud-based back-office services)</w:t>
      </w:r>
    </w:p>
    <w:p w:rsidR="007B5EFB" w:rsidRPr="00415B42" w:rsidRDefault="007B5EFB" w:rsidP="00C84D59">
      <w:pPr>
        <w:pStyle w:val="ListParagraph"/>
        <w:numPr>
          <w:ilvl w:val="0"/>
          <w:numId w:val="8"/>
        </w:numPr>
        <w:rPr>
          <w:lang w:val="en-GB"/>
        </w:rPr>
      </w:pPr>
      <w:r w:rsidRPr="00415B42">
        <w:rPr>
          <w:lang w:val="en-GB"/>
        </w:rPr>
        <w:t xml:space="preserve">Field devices (e.g., </w:t>
      </w:r>
      <w:r>
        <w:rPr>
          <w:lang w:val="en-GB"/>
        </w:rPr>
        <w:t xml:space="preserve">devices </w:t>
      </w:r>
      <w:r w:rsidRPr="00415B42">
        <w:rPr>
          <w:lang w:val="en-GB"/>
        </w:rPr>
        <w:t>along the roadside)</w:t>
      </w:r>
    </w:p>
    <w:p w:rsidR="007B5EFB" w:rsidRPr="00415B42" w:rsidRDefault="007B5EFB" w:rsidP="00C84D59">
      <w:pPr>
        <w:pStyle w:val="ListParagraph"/>
        <w:numPr>
          <w:ilvl w:val="0"/>
          <w:numId w:val="8"/>
        </w:numPr>
        <w:rPr>
          <w:lang w:val="en-GB"/>
        </w:rPr>
      </w:pPr>
      <w:r w:rsidRPr="00415B42">
        <w:rPr>
          <w:lang w:val="en-GB"/>
        </w:rPr>
        <w:t>Vehicles</w:t>
      </w:r>
    </w:p>
    <w:p w:rsidR="007B5EFB" w:rsidRPr="00415B42" w:rsidRDefault="007B5EFB" w:rsidP="00C84D59">
      <w:pPr>
        <w:pStyle w:val="ListParagraph"/>
        <w:numPr>
          <w:ilvl w:val="0"/>
          <w:numId w:val="8"/>
        </w:numPr>
        <w:rPr>
          <w:lang w:val="en-GB"/>
        </w:rPr>
      </w:pPr>
      <w:r w:rsidRPr="00415B42">
        <w:rPr>
          <w:lang w:val="en-GB"/>
        </w:rPr>
        <w:t>Travelers (e.g., personal devices)</w:t>
      </w:r>
    </w:p>
    <w:p w:rsidR="007B5EFB" w:rsidRPr="00415B42" w:rsidRDefault="007B5EFB" w:rsidP="00C84D59">
      <w:pPr>
        <w:pStyle w:val="ListParagraph"/>
        <w:numPr>
          <w:ilvl w:val="0"/>
          <w:numId w:val="8"/>
        </w:numPr>
        <w:rPr>
          <w:lang w:val="en-GB"/>
        </w:rPr>
      </w:pPr>
      <w:r w:rsidRPr="00415B42">
        <w:rPr>
          <w:lang w:val="en-GB"/>
        </w:rPr>
        <w:t>Support systems (typically fixed or back-office, that provide services enabling ITS, but do not directly provide ITS</w:t>
      </w:r>
      <w:r>
        <w:rPr>
          <w:lang w:val="en-GB"/>
        </w:rPr>
        <w:t xml:space="preserve"> services</w:t>
      </w:r>
      <w:r w:rsidRPr="00415B42">
        <w:rPr>
          <w:lang w:val="en-GB"/>
        </w:rPr>
        <w:t>)</w:t>
      </w:r>
    </w:p>
    <w:p w:rsidR="007B5EFB" w:rsidRPr="00415B42" w:rsidRDefault="007B5EFB" w:rsidP="006D0276">
      <w:pPr>
        <w:rPr>
          <w:lang w:val="en-GB"/>
        </w:rPr>
      </w:pPr>
    </w:p>
    <w:p w:rsidR="007B5EFB" w:rsidRPr="00415B42" w:rsidRDefault="007B5EFB" w:rsidP="006D0276">
      <w:pPr>
        <w:rPr>
          <w:lang w:val="en-GB"/>
        </w:rPr>
      </w:pPr>
      <w:commentRangeStart w:id="44"/>
      <w:commentRangeStart w:id="45"/>
      <w:r w:rsidRPr="00415B42">
        <w:rPr>
          <w:lang w:val="en-GB"/>
        </w:rPr>
        <w:t>The data that these systems exchange include:</w:t>
      </w:r>
      <w:commentRangeEnd w:id="44"/>
      <w:r w:rsidRPr="00415B42">
        <w:rPr>
          <w:rStyle w:val="CommentReference"/>
          <w:szCs w:val="16"/>
          <w:lang w:val="en-GB"/>
        </w:rPr>
        <w:commentReference w:id="44"/>
      </w:r>
      <w:commentRangeEnd w:id="45"/>
      <w:r w:rsidRPr="00415B42">
        <w:rPr>
          <w:rStyle w:val="CommentReference"/>
          <w:szCs w:val="16"/>
          <w:lang w:val="en-GB"/>
        </w:rPr>
        <w:commentReference w:id="45"/>
      </w:r>
    </w:p>
    <w:p w:rsidR="007B5EFB" w:rsidRPr="00415B42" w:rsidRDefault="007B5EFB" w:rsidP="006D0276">
      <w:pPr>
        <w:pStyle w:val="ListParagraph"/>
        <w:numPr>
          <w:ilvl w:val="0"/>
          <w:numId w:val="9"/>
        </w:numPr>
        <w:rPr>
          <w:lang w:val="en-GB"/>
        </w:rPr>
      </w:pPr>
      <w:r w:rsidRPr="00415B42">
        <w:rPr>
          <w:lang w:val="en-GB"/>
        </w:rPr>
        <w:t>Live elemental data (e.g., vehicle speed, location, signal timing information, etc.)</w:t>
      </w:r>
    </w:p>
    <w:p w:rsidR="007B5EFB" w:rsidRPr="00415B42" w:rsidRDefault="007B5EFB" w:rsidP="006D0276">
      <w:pPr>
        <w:pStyle w:val="ListParagraph"/>
        <w:numPr>
          <w:ilvl w:val="0"/>
          <w:numId w:val="9"/>
        </w:numPr>
        <w:rPr>
          <w:lang w:val="en-GB"/>
        </w:rPr>
      </w:pPr>
      <w:ins w:id="46" w:author="Dick Roy" w:date="2019-05-06T13:33:00Z">
        <w:r>
          <w:rPr>
            <w:lang w:val="en-GB"/>
          </w:rPr>
          <w:t>A</w:t>
        </w:r>
      </w:ins>
      <w:del w:id="47" w:author="Dick Roy" w:date="2019-05-06T13:33:00Z">
        <w:r w:rsidRPr="00415B42" w:rsidDel="00812B39">
          <w:rPr>
            <w:lang w:val="en-GB"/>
          </w:rPr>
          <w:delText>Live a</w:delText>
        </w:r>
      </w:del>
      <w:r w:rsidRPr="00415B42">
        <w:rPr>
          <w:lang w:val="en-GB"/>
        </w:rPr>
        <w:t>ggregated data (e.g., average speeds, rain rates, etc.)</w:t>
      </w:r>
    </w:p>
    <w:p w:rsidR="007B5EFB" w:rsidRPr="00415B42" w:rsidRDefault="007B5EFB" w:rsidP="006D0276">
      <w:pPr>
        <w:pStyle w:val="ListParagraph"/>
        <w:numPr>
          <w:ilvl w:val="0"/>
          <w:numId w:val="9"/>
        </w:numPr>
        <w:rPr>
          <w:lang w:val="en-GB"/>
        </w:rPr>
      </w:pPr>
      <w:r w:rsidRPr="00415B42">
        <w:rPr>
          <w:lang w:val="en-GB"/>
        </w:rPr>
        <w:t>Status information (e.g., status of reversible flow lanes)</w:t>
      </w:r>
    </w:p>
    <w:p w:rsidR="007B5EFB" w:rsidRDefault="007B5EFB" w:rsidP="006D0276">
      <w:pPr>
        <w:pStyle w:val="ListParagraph"/>
        <w:numPr>
          <w:ilvl w:val="0"/>
          <w:numId w:val="9"/>
        </w:numPr>
        <w:rPr>
          <w:ins w:id="48" w:author="Dick Roy" w:date="2019-05-06T13:34:00Z"/>
          <w:lang w:val="en-GB"/>
        </w:rPr>
      </w:pPr>
      <w:r w:rsidRPr="00415B42">
        <w:rPr>
          <w:lang w:val="en-GB"/>
        </w:rPr>
        <w:t>(Relatively) static data (e.g., map information)</w:t>
      </w:r>
    </w:p>
    <w:p w:rsidR="007B5EFB" w:rsidRPr="007B5EFB" w:rsidRDefault="007B5EFB" w:rsidP="006D0276">
      <w:pPr>
        <w:pStyle w:val="ListParagraph"/>
        <w:numPr>
          <w:ilvl w:val="0"/>
          <w:numId w:val="9"/>
          <w:ins w:id="49" w:author="Dick Roy" w:date="2019-05-06T13:34:00Z"/>
        </w:numPr>
        <w:rPr>
          <w:rPrChange w:id="50" w:author="Unknown">
            <w:rPr>
              <w:lang w:val="en-GB"/>
            </w:rPr>
          </w:rPrChange>
        </w:rPr>
      </w:pPr>
      <w:ins w:id="51" w:author="Dick Roy" w:date="2019-05-06T13:34:00Z">
        <w:r w:rsidRPr="007B5EFB">
          <w:rPr>
            <w:rPrChange w:id="52" w:author="Dick Roy" w:date="2019-05-06T13:34:00Z">
              <w:rPr>
                <w:lang w:val="en-GB"/>
              </w:rPr>
            </w:rPrChange>
          </w:rPr>
          <w:t>Quasi-static information (e.g. road conditions, weather)</w:t>
        </w:r>
      </w:ins>
    </w:p>
    <w:p w:rsidR="007B5EFB" w:rsidRPr="00415B42" w:rsidRDefault="007B5EFB" w:rsidP="006D0276">
      <w:pPr>
        <w:pStyle w:val="ListParagraph"/>
        <w:numPr>
          <w:ilvl w:val="0"/>
          <w:numId w:val="9"/>
        </w:numPr>
        <w:rPr>
          <w:lang w:val="en-GB"/>
        </w:rPr>
      </w:pPr>
      <w:r w:rsidRPr="00415B42">
        <w:rPr>
          <w:lang w:val="en-GB"/>
        </w:rPr>
        <w:t>Exception</w:t>
      </w:r>
      <w:del w:id="53" w:author="Dick Roy" w:date="2019-03-11T13:49:00Z">
        <w:r w:rsidRPr="00415B42" w:rsidDel="009C79C9">
          <w:rPr>
            <w:lang w:val="en-GB"/>
          </w:rPr>
          <w:delText>al</w:delText>
        </w:r>
      </w:del>
      <w:r w:rsidRPr="00415B42">
        <w:rPr>
          <w:lang w:val="en-GB"/>
        </w:rPr>
        <w:t xml:space="preserve"> reports (e.g., information on traffic incidents, realignment of lanes due to incidents or road work, etc.)</w:t>
      </w:r>
    </w:p>
    <w:p w:rsidR="007B5EFB" w:rsidRDefault="007B5EFB" w:rsidP="006D0276">
      <w:pPr>
        <w:pStyle w:val="ListParagraph"/>
        <w:numPr>
          <w:ilvl w:val="0"/>
          <w:numId w:val="9"/>
        </w:numPr>
        <w:rPr>
          <w:lang w:val="en-GB"/>
        </w:rPr>
      </w:pPr>
      <w:r w:rsidRPr="00415B42">
        <w:rPr>
          <w:lang w:val="en-GB"/>
        </w:rPr>
        <w:t>Configuration data (e.g., certificate revocation lists, traffic regulation information, software configuration, etc.)</w:t>
      </w:r>
    </w:p>
    <w:p w:rsidR="007B5EFB" w:rsidRDefault="007B5EFB" w:rsidP="006D0276">
      <w:pPr>
        <w:pStyle w:val="ListParagraph"/>
        <w:numPr>
          <w:ilvl w:val="0"/>
          <w:numId w:val="9"/>
        </w:numPr>
        <w:rPr>
          <w:lang w:val="en-GB"/>
        </w:rPr>
      </w:pPr>
      <w:r>
        <w:rPr>
          <w:lang w:val="en-GB"/>
        </w:rPr>
        <w:t>Coordination data (e.g., exchanges to coordinate a response plan among centres)</w:t>
      </w:r>
    </w:p>
    <w:p w:rsidR="007B5EFB" w:rsidRPr="00415B42" w:rsidRDefault="007B5EFB" w:rsidP="006D0276">
      <w:pPr>
        <w:pStyle w:val="ListParagraph"/>
        <w:numPr>
          <w:ilvl w:val="0"/>
          <w:numId w:val="9"/>
        </w:numPr>
        <w:rPr>
          <w:lang w:val="en-GB"/>
        </w:rPr>
      </w:pPr>
      <w:r>
        <w:rPr>
          <w:lang w:val="en-GB"/>
        </w:rPr>
        <w:t>Traffic regulations</w:t>
      </w:r>
    </w:p>
    <w:p w:rsidR="007B5EFB" w:rsidRDefault="007B5EFB" w:rsidP="006D0276">
      <w:pPr>
        <w:pStyle w:val="ListParagraph"/>
        <w:numPr>
          <w:ilvl w:val="0"/>
          <w:numId w:val="9"/>
        </w:numPr>
        <w:rPr>
          <w:lang w:val="en-GB"/>
        </w:rPr>
      </w:pPr>
      <w:r w:rsidRPr="00415B42">
        <w:rPr>
          <w:lang w:val="en-GB"/>
        </w:rPr>
        <w:t>Software updates (e.g., for on-board applications)</w:t>
      </w:r>
    </w:p>
    <w:p w:rsidR="007B5EFB" w:rsidRPr="00415B42" w:rsidRDefault="007B5EFB" w:rsidP="006D0276">
      <w:pPr>
        <w:pStyle w:val="ListParagraph"/>
        <w:numPr>
          <w:ilvl w:val="0"/>
          <w:numId w:val="9"/>
        </w:numPr>
        <w:rPr>
          <w:lang w:val="en-GB"/>
        </w:rPr>
      </w:pPr>
      <w:r>
        <w:rPr>
          <w:lang w:val="en-GB"/>
        </w:rPr>
        <w:t xml:space="preserve">Security </w:t>
      </w:r>
      <w:ins w:id="54" w:author="Dick Roy" w:date="2019-03-11T13:49:00Z">
        <w:r>
          <w:rPr>
            <w:lang w:val="en-GB"/>
          </w:rPr>
          <w:t xml:space="preserve">material distribution including </w:t>
        </w:r>
      </w:ins>
      <w:r>
        <w:rPr>
          <w:lang w:val="en-GB"/>
        </w:rPr>
        <w:t>certificate</w:t>
      </w:r>
      <w:ins w:id="55" w:author="Dick Roy" w:date="2019-03-11T13:49:00Z">
        <w:r>
          <w:rPr>
            <w:lang w:val="en-GB"/>
          </w:rPr>
          <w:t>s</w:t>
        </w:r>
      </w:ins>
      <w:r>
        <w:rPr>
          <w:lang w:val="en-GB"/>
        </w:rPr>
        <w:t xml:space="preserve"> and revocation list</w:t>
      </w:r>
      <w:ins w:id="56" w:author="Dick Roy" w:date="2019-03-11T13:49:00Z">
        <w:r>
          <w:rPr>
            <w:lang w:val="en-GB"/>
          </w:rPr>
          <w:t>s</w:t>
        </w:r>
      </w:ins>
      <w:del w:id="57" w:author="Dick Roy" w:date="2019-03-11T13:49:00Z">
        <w:r w:rsidDel="009C79C9">
          <w:rPr>
            <w:lang w:val="en-GB"/>
          </w:rPr>
          <w:delText xml:space="preserve"> distribution</w:delText>
        </w:r>
      </w:del>
      <w:r>
        <w:rPr>
          <w:lang w:val="en-GB"/>
        </w:rPr>
        <w:t xml:space="preserve"> </w:t>
      </w:r>
    </w:p>
    <w:p w:rsidR="007B5EFB" w:rsidRPr="00415B42" w:rsidRDefault="007B5EFB" w:rsidP="006D0276">
      <w:pPr>
        <w:rPr>
          <w:lang w:val="en-GB"/>
        </w:rPr>
      </w:pPr>
    </w:p>
    <w:p w:rsidR="007B5EFB" w:rsidRPr="00415B42" w:rsidRDefault="007B5EFB" w:rsidP="00924ECE">
      <w:pPr>
        <w:rPr>
          <w:lang w:val="en-GB"/>
        </w:rPr>
      </w:pPr>
      <w:r w:rsidRPr="00415B42">
        <w:rPr>
          <w:lang w:val="en-GB"/>
        </w:rPr>
        <w:t>The</w:t>
      </w:r>
      <w:del w:id="58" w:author="Dick Roy" w:date="2019-03-11T13:50:00Z">
        <w:r w:rsidRPr="00415B42" w:rsidDel="009C79C9">
          <w:rPr>
            <w:lang w:val="en-GB"/>
          </w:rPr>
          <w:delText xml:space="preserve"> varied</w:delText>
        </w:r>
      </w:del>
      <w:r w:rsidRPr="00415B42">
        <w:rPr>
          <w:lang w:val="en-GB"/>
        </w:rPr>
        <w:t xml:space="preserve"> data exchanges among the different physical objects also ha</w:t>
      </w:r>
      <w:ins w:id="59" w:author="Dick Roy" w:date="2019-03-11T13:50:00Z">
        <w:r>
          <w:rPr>
            <w:lang w:val="en-GB"/>
          </w:rPr>
          <w:t>ve</w:t>
        </w:r>
      </w:ins>
      <w:del w:id="60" w:author="Dick Roy" w:date="2019-03-11T13:50:00Z">
        <w:r w:rsidRPr="00415B42" w:rsidDel="009C79C9">
          <w:rPr>
            <w:lang w:val="en-GB"/>
          </w:rPr>
          <w:delText>s</w:delText>
        </w:r>
      </w:del>
      <w:r w:rsidRPr="00415B42">
        <w:rPr>
          <w:lang w:val="en-GB"/>
        </w:rPr>
        <w:t xml:space="preserve"> various needs for data distribution. For example, software updates might be intended for specific vehicles. Traffic regulation data is likely intended for all vehicles within a jurisdiction. Exceptional reports might be intended for vehicles approaching an incident. And finally, there is an increasing appreciation that some of the information exchanged might be useful to support ITS services other than the ITS service for which the data was originally intended. </w:t>
      </w:r>
    </w:p>
    <w:p w:rsidR="007B5EFB" w:rsidRPr="00415B42" w:rsidRDefault="007B5EFB" w:rsidP="00924ECE">
      <w:pPr>
        <w:rPr>
          <w:lang w:val="en-GB"/>
        </w:rPr>
      </w:pPr>
    </w:p>
    <w:p w:rsidR="007B5EFB" w:rsidRPr="00415B42" w:rsidRDefault="007B5EFB" w:rsidP="00924ECE">
      <w:pPr>
        <w:rPr>
          <w:lang w:val="en-GB"/>
        </w:rPr>
      </w:pPr>
      <w:r w:rsidRPr="00415B42">
        <w:rPr>
          <w:lang w:val="en-GB"/>
        </w:rPr>
        <w:t>There are a variety of technical and institutional challenges in successfully sharing data in a timely and secure manner. Challenges include:</w:t>
      </w:r>
    </w:p>
    <w:p w:rsidR="007B5EFB" w:rsidRPr="00415B42" w:rsidRDefault="007B5EFB" w:rsidP="000009D5">
      <w:pPr>
        <w:pStyle w:val="ListParagraph"/>
        <w:numPr>
          <w:ilvl w:val="0"/>
          <w:numId w:val="12"/>
        </w:numPr>
        <w:rPr>
          <w:lang w:val="en-GB"/>
        </w:rPr>
      </w:pPr>
      <w:r w:rsidRPr="00415B42">
        <w:rPr>
          <w:lang w:val="en-GB"/>
        </w:rPr>
        <w:t>Acquiring the data (e.g., through sensors)</w:t>
      </w:r>
    </w:p>
    <w:p w:rsidR="007B5EFB" w:rsidRPr="00415B42" w:rsidRDefault="007B5EFB" w:rsidP="000009D5">
      <w:pPr>
        <w:pStyle w:val="ListParagraph"/>
        <w:numPr>
          <w:ilvl w:val="0"/>
          <w:numId w:val="12"/>
        </w:numPr>
        <w:rPr>
          <w:lang w:val="en-GB"/>
        </w:rPr>
      </w:pPr>
      <w:r w:rsidRPr="00415B42">
        <w:rPr>
          <w:lang w:val="en-GB"/>
        </w:rPr>
        <w:t>Defining ownership and access rights for the data</w:t>
      </w:r>
    </w:p>
    <w:p w:rsidR="007B5EFB" w:rsidRPr="00415B42" w:rsidRDefault="007B5EFB" w:rsidP="000009D5">
      <w:pPr>
        <w:pStyle w:val="ListParagraph"/>
        <w:numPr>
          <w:ilvl w:val="0"/>
          <w:numId w:val="12"/>
        </w:numPr>
        <w:rPr>
          <w:lang w:val="en-GB"/>
        </w:rPr>
      </w:pPr>
      <w:r w:rsidRPr="00415B42">
        <w:rPr>
          <w:lang w:val="en-GB"/>
        </w:rPr>
        <w:t>Securing the data (e.g., authentication, authorization, confidentiality, integrity, availability, etc.)</w:t>
      </w:r>
    </w:p>
    <w:p w:rsidR="007B5EFB" w:rsidRPr="00415B42" w:rsidRDefault="007B5EFB" w:rsidP="000009D5">
      <w:pPr>
        <w:pStyle w:val="ListParagraph"/>
        <w:numPr>
          <w:ilvl w:val="0"/>
          <w:numId w:val="12"/>
        </w:numPr>
        <w:rPr>
          <w:lang w:val="en-GB"/>
        </w:rPr>
      </w:pPr>
      <w:r w:rsidRPr="00415B42">
        <w:rPr>
          <w:lang w:val="en-GB"/>
        </w:rPr>
        <w:t>Achieving adequate market penetration of lower-layer communication technologies</w:t>
      </w:r>
    </w:p>
    <w:p w:rsidR="007B5EFB" w:rsidRPr="00415B42" w:rsidRDefault="007B5EFB" w:rsidP="000009D5">
      <w:pPr>
        <w:pStyle w:val="ListParagraph"/>
        <w:numPr>
          <w:ilvl w:val="0"/>
          <w:numId w:val="12"/>
        </w:numPr>
        <w:rPr>
          <w:lang w:val="en-GB"/>
        </w:rPr>
      </w:pPr>
      <w:r w:rsidRPr="00415B42">
        <w:rPr>
          <w:lang w:val="en-GB"/>
        </w:rPr>
        <w:t>Agreeing on the upper-layer protocols for exchanging the data over the communication technologies</w:t>
      </w:r>
    </w:p>
    <w:p w:rsidR="007B5EFB" w:rsidRPr="00415B42" w:rsidRDefault="007B5EFB" w:rsidP="000009D5">
      <w:pPr>
        <w:pStyle w:val="ListParagraph"/>
        <w:numPr>
          <w:ilvl w:val="0"/>
          <w:numId w:val="12"/>
        </w:numPr>
        <w:rPr>
          <w:lang w:val="en-GB"/>
        </w:rPr>
      </w:pPr>
      <w:r w:rsidRPr="00415B42">
        <w:rPr>
          <w:lang w:val="en-GB"/>
        </w:rPr>
        <w:t>Standardizing the definition of data for use in various contexts</w:t>
      </w:r>
    </w:p>
    <w:p w:rsidR="007B5EFB" w:rsidRPr="00415B42" w:rsidRDefault="007B5EFB" w:rsidP="000009D5">
      <w:pPr>
        <w:pStyle w:val="ListParagraph"/>
        <w:numPr>
          <w:ilvl w:val="0"/>
          <w:numId w:val="12"/>
        </w:numPr>
        <w:rPr>
          <w:lang w:val="en-GB"/>
        </w:rPr>
      </w:pPr>
      <w:r w:rsidRPr="00415B42">
        <w:rPr>
          <w:lang w:val="en-GB"/>
        </w:rPr>
        <w:t>Defining performance criteria for different uses of the data</w:t>
      </w:r>
    </w:p>
    <w:p w:rsidR="007B5EFB" w:rsidRPr="00415B42" w:rsidRDefault="007B5EFB" w:rsidP="000009D5">
      <w:pPr>
        <w:pStyle w:val="ListParagraph"/>
        <w:numPr>
          <w:ilvl w:val="0"/>
          <w:numId w:val="12"/>
        </w:numPr>
        <w:rPr>
          <w:lang w:val="en-GB"/>
        </w:rPr>
      </w:pPr>
      <w:r w:rsidRPr="00415B42">
        <w:rPr>
          <w:lang w:val="en-GB"/>
        </w:rPr>
        <w:t>Maintaining the interface over the life cycle of the involved physical objects. Operational lifetimes for ITS devices vary radically; field devices often have lifetimes of 15-20 years, vehicles closer to 10 (though often much longer), and smartphones merely 18-24 months.</w:t>
      </w:r>
    </w:p>
    <w:p w:rsidR="007B5EFB" w:rsidRPr="00415B42" w:rsidRDefault="007B5EFB" w:rsidP="00EF4BE3">
      <w:pPr>
        <w:rPr>
          <w:lang w:val="en-GB"/>
        </w:rPr>
      </w:pPr>
      <w:r w:rsidRPr="00415B42">
        <w:rPr>
          <w:lang w:val="en-GB"/>
        </w:rPr>
        <w:t xml:space="preserve"> </w:t>
      </w:r>
    </w:p>
    <w:p w:rsidR="007B5EFB" w:rsidRPr="00415B42" w:rsidRDefault="007B5EFB" w:rsidP="00924ECE">
      <w:pPr>
        <w:rPr>
          <w:lang w:val="en-GB"/>
        </w:rPr>
      </w:pPr>
      <w:r w:rsidRPr="00415B42">
        <w:rPr>
          <w:lang w:val="en-GB"/>
        </w:rPr>
        <w:t xml:space="preserve">This technical report focuses on the upper-layer protocols (i.e., </w:t>
      </w:r>
      <w:r>
        <w:rPr>
          <w:lang w:val="en-GB"/>
        </w:rPr>
        <w:t xml:space="preserve">item 5) </w:t>
      </w:r>
      <w:r w:rsidRPr="00415B42">
        <w:rPr>
          <w:lang w:val="en-GB"/>
        </w:rPr>
        <w:t xml:space="preserve">while recognizing that this layer will need to provide adequate services to support the other issues. For example, part of </w:t>
      </w:r>
      <w:del w:id="61" w:author="Dick Roy" w:date="2019-05-20T13:50:00Z">
        <w:r w:rsidRPr="00415B42" w:rsidDel="00E20BF7">
          <w:rPr>
            <w:lang w:val="en-GB"/>
          </w:rPr>
          <w:delText xml:space="preserve">our </w:delText>
        </w:r>
      </w:del>
      <w:ins w:id="62" w:author="Dick Roy" w:date="2019-05-20T13:50:00Z">
        <w:r>
          <w:rPr>
            <w:lang w:val="en-GB"/>
          </w:rPr>
          <w:t>the</w:t>
        </w:r>
        <w:r w:rsidRPr="00415B42">
          <w:rPr>
            <w:lang w:val="en-GB"/>
          </w:rPr>
          <w:t xml:space="preserve"> </w:t>
        </w:r>
      </w:ins>
      <w:r w:rsidRPr="00415B42">
        <w:rPr>
          <w:lang w:val="en-GB"/>
        </w:rPr>
        <w:t xml:space="preserve">analysis of </w:t>
      </w:r>
      <w:del w:id="63" w:author="Dick Roy" w:date="2019-05-20T13:50:00Z">
        <w:r w:rsidRPr="00415B42" w:rsidDel="00E20BF7">
          <w:rPr>
            <w:lang w:val="en-GB"/>
          </w:rPr>
          <w:delText xml:space="preserve">the </w:delText>
        </w:r>
      </w:del>
      <w:r w:rsidRPr="00415B42">
        <w:rPr>
          <w:lang w:val="en-GB"/>
        </w:rPr>
        <w:t>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other stakeholders in the ITS community.</w:t>
      </w:r>
    </w:p>
    <w:p w:rsidR="007B5EFB" w:rsidRDefault="007B5EFB" w:rsidP="00415B42">
      <w:pPr>
        <w:pStyle w:val="Heading2"/>
        <w:rPr>
          <w:lang w:val="en-GB"/>
        </w:rPr>
      </w:pPr>
    </w:p>
    <w:p w:rsidR="007B5EFB" w:rsidRDefault="007B5EFB" w:rsidP="00C10604">
      <w:pPr>
        <w:pStyle w:val="Heading2"/>
        <w:numPr>
          <w:ins w:id="64" w:author="Dick Roy" w:date="2019-05-20T13:50:00Z"/>
        </w:numPr>
        <w:rPr>
          <w:ins w:id="65" w:author="Dick Roy" w:date="2019-05-20T13:51:00Z"/>
          <w:lang w:val="en-GB"/>
        </w:rPr>
      </w:pPr>
      <w:ins w:id="66" w:author="Dick Roy" w:date="2019-05-20T13:51:00Z">
        <w:r>
          <w:rPr>
            <w:lang w:val="en-GB"/>
          </w:rPr>
          <w:t>Data distribution services</w:t>
        </w:r>
      </w:ins>
    </w:p>
    <w:p w:rsidR="007B5EFB" w:rsidRDefault="007B5EFB" w:rsidP="007B5EFB">
      <w:pPr>
        <w:numPr>
          <w:ins w:id="67" w:author="Dick Roy" w:date="2019-05-20T13:51:00Z"/>
        </w:numPr>
        <w:rPr>
          <w:ins w:id="68" w:author="Dick Roy" w:date="2019-05-20T13:51:00Z"/>
          <w:lang w:val="en-GB"/>
        </w:rPr>
        <w:pPrChange w:id="69" w:author="Dick Roy" w:date="2019-05-20T13:51:00Z">
          <w:pPr>
            <w:pStyle w:val="Heading2"/>
          </w:pPr>
        </w:pPrChange>
      </w:pPr>
    </w:p>
    <w:p w:rsidR="007B5EFB" w:rsidRDefault="007B5EFB" w:rsidP="007B5EFB">
      <w:pPr>
        <w:numPr>
          <w:ins w:id="70" w:author="Dick Roy" w:date="2019-05-20T13:51:00Z"/>
        </w:numPr>
        <w:rPr>
          <w:ins w:id="71" w:author="Dick Roy" w:date="2019-05-20T14:01:00Z"/>
          <w:lang w:val="en-GB"/>
        </w:rPr>
        <w:pPrChange w:id="72" w:author="Dick Roy" w:date="2019-05-20T13:51:00Z">
          <w:pPr>
            <w:pStyle w:val="Heading2"/>
          </w:pPr>
        </w:pPrChange>
      </w:pPr>
      <w:ins w:id="73" w:author="Dick Roy" w:date="2019-05-20T13:51:00Z">
        <w:r>
          <w:rPr>
            <w:lang w:val="en-GB" w:eastAsia="ja-JP"/>
          </w:rPr>
          <w:t xml:space="preserve">A data distribution </w:t>
        </w:r>
      </w:ins>
      <w:ins w:id="74" w:author="Dick Roy" w:date="2019-05-20T17:26:00Z">
        <w:r>
          <w:rPr>
            <w:lang w:val="en-GB" w:eastAsia="ja-JP"/>
          </w:rPr>
          <w:t xml:space="preserve">functionality is </w:t>
        </w:r>
      </w:ins>
      <w:ins w:id="75" w:author="Dick Roy" w:date="2019-05-20T17:27:00Z">
        <w:r>
          <w:rPr>
            <w:lang w:val="en-GB" w:eastAsia="ja-JP"/>
          </w:rPr>
          <w:t xml:space="preserve">implemented as </w:t>
        </w:r>
      </w:ins>
      <w:ins w:id="76" w:author="Dick Roy" w:date="2019-05-20T17:26:00Z">
        <w:r>
          <w:rPr>
            <w:lang w:val="en-GB" w:eastAsia="ja-JP"/>
          </w:rPr>
          <w:t>a set of</w:t>
        </w:r>
      </w:ins>
      <w:ins w:id="77" w:author="Dick Roy" w:date="2019-05-20T13:51:00Z">
        <w:r>
          <w:rPr>
            <w:lang w:val="en-GB" w:eastAsia="ja-JP"/>
          </w:rPr>
          <w:t xml:space="preserve"> </w:t>
        </w:r>
        <w:r>
          <w:rPr>
            <w:lang w:val="en-GB"/>
          </w:rPr>
          <w:t xml:space="preserve">facilities layer (OSI layers 5, 6, and 7) </w:t>
        </w:r>
      </w:ins>
      <w:ins w:id="78" w:author="Dick Roy" w:date="2019-05-20T17:26:00Z">
        <w:r>
          <w:rPr>
            <w:lang w:val="en-GB"/>
          </w:rPr>
          <w:t>services</w:t>
        </w:r>
      </w:ins>
      <w:ins w:id="79" w:author="Dick Roy" w:date="2019-05-20T13:51:00Z">
        <w:r>
          <w:rPr>
            <w:lang w:val="en-GB"/>
          </w:rPr>
          <w:t xml:space="preserve"> that enables distribution of data throughout a communication network controlled by a set of policies, regulations, and rules.</w:t>
        </w:r>
      </w:ins>
      <w:ins w:id="80" w:author="Dick Roy" w:date="2019-05-20T13:52:00Z">
        <w:r>
          <w:rPr>
            <w:lang w:val="en-GB"/>
          </w:rPr>
          <w:t xml:space="preserve">  Through a standardized Application Programming Interface (API), application</w:t>
        </w:r>
      </w:ins>
      <w:ins w:id="81" w:author="Dick Roy" w:date="2019-05-20T17:27:00Z">
        <w:r>
          <w:rPr>
            <w:lang w:val="en-GB"/>
          </w:rPr>
          <w:t xml:space="preserve"> processe</w:t>
        </w:r>
      </w:ins>
      <w:ins w:id="82" w:author="Dick Roy" w:date="2019-05-20T13:52:00Z">
        <w:r>
          <w:rPr>
            <w:lang w:val="en-GB"/>
          </w:rPr>
          <w:t xml:space="preserve">s can request information </w:t>
        </w:r>
      </w:ins>
      <w:ins w:id="83" w:author="Dick Roy" w:date="2019-05-20T13:53:00Z">
        <w:r>
          <w:rPr>
            <w:lang w:val="en-GB"/>
          </w:rPr>
          <w:t xml:space="preserve">from </w:t>
        </w:r>
      </w:ins>
      <w:ins w:id="84" w:author="Dick Roy" w:date="2019-05-20T13:52:00Z">
        <w:r>
          <w:rPr>
            <w:lang w:val="en-GB"/>
          </w:rPr>
          <w:t xml:space="preserve">(subscribe) and offer information </w:t>
        </w:r>
      </w:ins>
      <w:ins w:id="85" w:author="Dick Roy" w:date="2019-05-20T13:53:00Z">
        <w:r>
          <w:rPr>
            <w:lang w:val="en-GB"/>
          </w:rPr>
          <w:t xml:space="preserve">to </w:t>
        </w:r>
      </w:ins>
      <w:ins w:id="86" w:author="Dick Roy" w:date="2019-05-20T13:52:00Z">
        <w:r>
          <w:rPr>
            <w:lang w:val="en-GB"/>
          </w:rPr>
          <w:t xml:space="preserve">(publish) </w:t>
        </w:r>
      </w:ins>
      <w:ins w:id="87" w:author="Dick Roy" w:date="2019-05-20T13:53:00Z">
        <w:r>
          <w:rPr>
            <w:lang w:val="en-GB"/>
          </w:rPr>
          <w:t xml:space="preserve">the communication network to which they are attached without needing to know anything about the details of </w:t>
        </w:r>
      </w:ins>
      <w:ins w:id="88" w:author="Dick Roy" w:date="2019-05-20T13:54:00Z">
        <w:r>
          <w:rPr>
            <w:lang w:val="en-GB"/>
          </w:rPr>
          <w:t xml:space="preserve">how the information transfers take place.  </w:t>
        </w:r>
      </w:ins>
      <w:ins w:id="89" w:author="Dick Roy" w:date="2019-05-20T13:55:00Z">
        <w:r>
          <w:rPr>
            <w:lang w:val="en-GB"/>
          </w:rPr>
          <w:t xml:space="preserve">Using metadata and service configuration requests, a variety of policies, rules and regulations can be implemented. </w:t>
        </w:r>
      </w:ins>
      <w:ins w:id="90" w:author="Dick Roy" w:date="2019-05-20T13:56:00Z">
        <w:r>
          <w:rPr>
            <w:lang w:val="en-GB"/>
          </w:rPr>
          <w:t xml:space="preserve"> Application processes no longer need to </w:t>
        </w:r>
      </w:ins>
      <w:ins w:id="91" w:author="Dick Roy" w:date="2019-05-20T13:57:00Z">
        <w:r>
          <w:rPr>
            <w:lang w:val="en-GB"/>
          </w:rPr>
          <w:t>create and consume</w:t>
        </w:r>
      </w:ins>
      <w:ins w:id="92" w:author="Dick Roy" w:date="2019-05-20T13:56:00Z">
        <w:r>
          <w:rPr>
            <w:lang w:val="en-GB"/>
          </w:rPr>
          <w:t xml:space="preserve"> </w:t>
        </w:r>
      </w:ins>
      <w:ins w:id="93" w:author="Dick Roy" w:date="2019-05-20T17:28:00Z">
        <w:r>
          <w:rPr>
            <w:lang w:val="en-GB"/>
          </w:rPr>
          <w:t>standardized</w:t>
        </w:r>
      </w:ins>
      <w:ins w:id="94" w:author="Dick Roy" w:date="2019-05-20T13:57:00Z">
        <w:r>
          <w:rPr>
            <w:lang w:val="en-GB"/>
          </w:rPr>
          <w:t xml:space="preserve"> messages with other application processes in order to affect information exchange.  </w:t>
        </w:r>
      </w:ins>
      <w:ins w:id="95" w:author="Dick Roy" w:date="2019-05-20T13:58:00Z">
        <w:r>
          <w:rPr>
            <w:lang w:val="en-GB"/>
          </w:rPr>
          <w:t xml:space="preserve">Instead, application processes publish data they agree to share </w:t>
        </w:r>
      </w:ins>
      <w:ins w:id="96" w:author="Dick Roy" w:date="2019-05-20T13:59:00Z">
        <w:r>
          <w:rPr>
            <w:lang w:val="en-GB"/>
          </w:rPr>
          <w:t>(</w:t>
        </w:r>
      </w:ins>
      <w:ins w:id="97" w:author="Dick Roy" w:date="2019-05-20T13:58:00Z">
        <w:r>
          <w:rPr>
            <w:lang w:val="en-GB"/>
          </w:rPr>
          <w:t>and receive data they are interested in</w:t>
        </w:r>
      </w:ins>
      <w:ins w:id="98" w:author="Dick Roy" w:date="2019-05-20T14:00:00Z">
        <w:r>
          <w:rPr>
            <w:lang w:val="en-GB"/>
          </w:rPr>
          <w:t>)</w:t>
        </w:r>
      </w:ins>
      <w:ins w:id="99" w:author="Dick Roy" w:date="2019-05-20T13:58:00Z">
        <w:r>
          <w:rPr>
            <w:lang w:val="en-GB"/>
          </w:rPr>
          <w:t xml:space="preserve"> through an API without having to know anything about the final destination(s) (or source)</w:t>
        </w:r>
      </w:ins>
      <w:ins w:id="100" w:author="Dick Roy" w:date="2019-05-20T14:00:00Z">
        <w:r>
          <w:rPr>
            <w:lang w:val="en-GB"/>
          </w:rPr>
          <w:t xml:space="preserve">, or having to </w:t>
        </w:r>
      </w:ins>
      <w:ins w:id="101" w:author="Dick Roy" w:date="2019-05-20T14:01:00Z">
        <w:r>
          <w:rPr>
            <w:lang w:val="en-GB"/>
          </w:rPr>
          <w:t xml:space="preserve">conform to a particular message format for each end entity.  </w:t>
        </w:r>
      </w:ins>
    </w:p>
    <w:p w:rsidR="007B5EFB" w:rsidRDefault="007B5EFB" w:rsidP="007B5EFB">
      <w:pPr>
        <w:numPr>
          <w:ins w:id="102" w:author="Dick Roy" w:date="2019-05-20T14:01:00Z"/>
        </w:numPr>
        <w:rPr>
          <w:ins w:id="103" w:author="Dick Roy" w:date="2019-05-20T14:01:00Z"/>
          <w:lang w:val="en-GB"/>
        </w:rPr>
        <w:pPrChange w:id="104" w:author="Dick Roy" w:date="2019-05-20T13:51:00Z">
          <w:pPr>
            <w:pStyle w:val="Heading2"/>
          </w:pPr>
        </w:pPrChange>
      </w:pPr>
    </w:p>
    <w:p w:rsidR="007B5EFB" w:rsidRDefault="007B5EFB" w:rsidP="007B5EFB">
      <w:pPr>
        <w:numPr>
          <w:ins w:id="105" w:author="Dick Roy" w:date="2019-05-20T14:01:00Z"/>
        </w:numPr>
        <w:rPr>
          <w:ins w:id="106" w:author="Dick Roy" w:date="2019-05-20T13:54:00Z"/>
          <w:lang w:val="en-GB"/>
        </w:rPr>
        <w:pPrChange w:id="107" w:author="Dick Roy" w:date="2019-05-20T13:51:00Z">
          <w:pPr>
            <w:pStyle w:val="Heading2"/>
          </w:pPr>
        </w:pPrChange>
      </w:pPr>
      <w:ins w:id="108" w:author="Dick Roy" w:date="2019-05-20T14:01:00Z">
        <w:r>
          <w:rPr>
            <w:lang w:val="en-GB"/>
          </w:rPr>
          <w:t xml:space="preserve">Note: The Object Management Group has created a set of standards for a data distribution service they call the Data Distribution Service (DDS). </w:t>
        </w:r>
      </w:ins>
      <w:ins w:id="109" w:author="Dick Roy" w:date="2019-05-20T14:02:00Z">
        <w:r>
          <w:rPr>
            <w:lang w:val="en-GB"/>
          </w:rPr>
          <w:t xml:space="preserve"> Herein, DDS will refer to </w:t>
        </w:r>
      </w:ins>
      <w:ins w:id="110" w:author="Dick Roy" w:date="2019-05-20T17:29:00Z">
        <w:r>
          <w:rPr>
            <w:lang w:val="en-GB"/>
          </w:rPr>
          <w:t xml:space="preserve">the set of services specified in </w:t>
        </w:r>
      </w:ins>
      <w:ins w:id="111" w:author="Dick Roy" w:date="2019-05-20T14:02:00Z">
        <w:r>
          <w:rPr>
            <w:lang w:val="en-GB"/>
          </w:rPr>
          <w:t>this set of standards.</w:t>
        </w:r>
      </w:ins>
    </w:p>
    <w:p w:rsidR="007B5EFB" w:rsidRPr="007B5EFB" w:rsidRDefault="007B5EFB" w:rsidP="007B5EFB">
      <w:pPr>
        <w:numPr>
          <w:ins w:id="112" w:author="Dick Roy" w:date="2019-05-20T13:54:00Z"/>
        </w:numPr>
        <w:rPr>
          <w:ins w:id="113" w:author="Dick Roy" w:date="2019-05-20T13:50:00Z"/>
          <w:lang w:val="en-GB"/>
          <w:rPrChange w:id="114" w:author="Dick Roy" w:date="2019-05-20T13:51:00Z">
            <w:rPr>
              <w:ins w:id="115" w:author="Dick Roy" w:date="2019-05-20T13:50:00Z"/>
              <w:szCs w:val="24"/>
              <w:lang w:val="en-GB"/>
            </w:rPr>
          </w:rPrChange>
        </w:rPr>
        <w:pPrChange w:id="116" w:author="Dick Roy" w:date="2019-05-20T13:51:00Z">
          <w:pPr>
            <w:pStyle w:val="Heading2"/>
          </w:pPr>
        </w:pPrChange>
      </w:pPr>
    </w:p>
    <w:p w:rsidR="007B5EFB" w:rsidRPr="00C10604" w:rsidRDefault="007B5EFB" w:rsidP="00C10604">
      <w:pPr>
        <w:pStyle w:val="Heading2"/>
        <w:rPr>
          <w:lang w:val="en-GB"/>
        </w:rPr>
      </w:pPr>
      <w:r>
        <w:rPr>
          <w:lang w:val="en-GB"/>
        </w:rPr>
        <w:t>Systems engineering process</w:t>
      </w:r>
    </w:p>
    <w:p w:rsidR="007B5EFB" w:rsidRPr="00415B42" w:rsidRDefault="007B5EFB" w:rsidP="00AD14FE">
      <w:pPr>
        <w:rPr>
          <w:lang w:val="en-GB"/>
        </w:rPr>
      </w:pPr>
      <w:r w:rsidRPr="00415B42">
        <w:rPr>
          <w:lang w:val="en-GB"/>
        </w:rPr>
        <w:t>The systems engineering approach to designing any complex system is to work with the relevant stakeholders, including service providers and system integrators, to develop a “Concept of Operations”, or ConOps. This involves describing in detail the service (the “why”), the actors participating in the service (the “who”), and the requirements on information that must be generated and exchanged by entities engaged in the service (the “what”).</w:t>
      </w:r>
    </w:p>
    <w:p w:rsidR="007B5EFB" w:rsidRPr="00415B42" w:rsidRDefault="007B5EFB" w:rsidP="00AD14FE">
      <w:pPr>
        <w:rPr>
          <w:lang w:val="en-GB"/>
        </w:rPr>
      </w:pPr>
    </w:p>
    <w:p w:rsidR="007B5EFB" w:rsidRDefault="007B5EFB" w:rsidP="00AD14FE">
      <w:pPr>
        <w:rPr>
          <w:lang w:val="en-GB"/>
        </w:rPr>
      </w:pPr>
      <w:r w:rsidRPr="00415B42">
        <w:rPr>
          <w:lang w:val="en-GB"/>
        </w:rPr>
        <w:t>Once agreement is reached on the ConOps, the implementers work together to develop a high-level design (i.e., an architecture) that defines the means by which the service will be implemented (the “how”), which must (directly or indirectly) define the details of how the information is encoded and transferred between physical objects</w:t>
      </w:r>
      <w:commentRangeStart w:id="117"/>
      <w:r w:rsidRPr="00415B42">
        <w:rPr>
          <w:lang w:val="en-GB"/>
        </w:rPr>
        <w:t>. If the system is intended to support an open interface (i.e., so that competing manufacturers can interoperate); these design details should be defined within open standards and developed with broad-based consensus.</w:t>
      </w:r>
      <w:commentRangeEnd w:id="117"/>
      <w:r>
        <w:rPr>
          <w:rStyle w:val="CommentReference"/>
          <w:szCs w:val="16"/>
        </w:rPr>
        <w:commentReference w:id="117"/>
      </w:r>
    </w:p>
    <w:p w:rsidR="007B5EFB" w:rsidRPr="00415B42" w:rsidRDefault="007B5EFB" w:rsidP="00AD14FE">
      <w:pPr>
        <w:rPr>
          <w:lang w:val="en-GB"/>
        </w:rPr>
      </w:pPr>
    </w:p>
    <w:p w:rsidR="007B5EFB" w:rsidRPr="00415B42" w:rsidRDefault="007B5EFB" w:rsidP="000009D5">
      <w:pPr>
        <w:pStyle w:val="Heading2"/>
        <w:rPr>
          <w:lang w:val="en-GB"/>
        </w:rPr>
      </w:pPr>
      <w:r>
        <w:rPr>
          <w:lang w:val="en-GB"/>
        </w:rPr>
        <w:t>Traditional silos versus cooperative approach</w:t>
      </w:r>
    </w:p>
    <w:p w:rsidR="007B5EFB" w:rsidRPr="00415B42" w:rsidRDefault="007B5EFB" w:rsidP="00AD14FE">
      <w:pPr>
        <w:rPr>
          <w:lang w:val="en-GB"/>
        </w:rPr>
      </w:pPr>
      <w:r w:rsidRPr="00415B42">
        <w:rPr>
          <w:lang w:val="en-GB"/>
        </w:rPr>
        <w:t>Once the architecture is developed, each interface is designed by its own group of experts to meet the defined needs. However, this division of effort tends to produce “silos” of thought that can often result in four major problems:</w:t>
      </w:r>
    </w:p>
    <w:p w:rsidR="007B5EFB" w:rsidRPr="00415B42" w:rsidRDefault="007B5EFB" w:rsidP="008F18D2">
      <w:pPr>
        <w:pStyle w:val="ListParagraph"/>
        <w:numPr>
          <w:ilvl w:val="0"/>
          <w:numId w:val="11"/>
        </w:numPr>
        <w:rPr>
          <w:lang w:val="en-GB"/>
        </w:rPr>
      </w:pPr>
      <w:r w:rsidRPr="00415B42">
        <w:rPr>
          <w:b/>
          <w:lang w:val="en-GB"/>
        </w:rPr>
        <w:t>Competing protocol selection:</w:t>
      </w:r>
      <w:r w:rsidRPr="00415B42">
        <w:rPr>
          <w:lang w:val="en-GB"/>
        </w:rPr>
        <w:t xml:space="preserve"> Different silo efforts are likely to select different approaches to exchanging data. There are many off-the-shelf protocols that can be extended to support most ITS data exchange needs and some experts may wish to develop their own protocols to optimize performance in certain cases. While each decision may be reasonable in isolation, each protocol adopted by the ITS industry has costs associated with stakeholders learning the technology, implementers programming with the technology, testers verifying conformance to the technology, and maintenance issues with maintaining backwards compatibility, as well as memory and processing issues within devices that have to support multiple technologies. Ideally, the ITS community as a whole should attempt to identify a suite of preferred protocols that meet industry needs so that the variability in systems is minimized.</w:t>
      </w:r>
    </w:p>
    <w:p w:rsidR="007B5EFB" w:rsidRPr="00415B42" w:rsidRDefault="007B5EFB" w:rsidP="0081058C">
      <w:pPr>
        <w:pStyle w:val="ListParagraph"/>
        <w:numPr>
          <w:ilvl w:val="0"/>
          <w:numId w:val="11"/>
        </w:numPr>
        <w:rPr>
          <w:lang w:val="en-GB"/>
        </w:rPr>
      </w:pPr>
      <w:r w:rsidRPr="00415B42">
        <w:rPr>
          <w:b/>
          <w:lang w:val="en-GB"/>
        </w:rPr>
        <w:t>Competing data definitions:</w:t>
      </w:r>
      <w:r w:rsidRPr="00415B42">
        <w:rPr>
          <w:lang w:val="en-GB"/>
        </w:rPr>
        <w:t xml:space="preserve"> Different silo efforts are likely to produce different data definitions to describe the same real-world conditions. This greatly complicates data sharing, increases potential translation errors, and increases integration costs. Ideally, all ITS data definitions should be developed in a cooperative fashion.</w:t>
      </w:r>
    </w:p>
    <w:p w:rsidR="007B5EFB" w:rsidRPr="00415B42" w:rsidRDefault="007B5EFB" w:rsidP="0081058C">
      <w:pPr>
        <w:pStyle w:val="ListParagraph"/>
        <w:numPr>
          <w:ilvl w:val="0"/>
          <w:numId w:val="11"/>
        </w:numPr>
        <w:rPr>
          <w:lang w:val="en-GB"/>
        </w:rPr>
      </w:pPr>
      <w:r w:rsidRPr="00415B42">
        <w:rPr>
          <w:b/>
          <w:lang w:val="en-GB"/>
        </w:rPr>
        <w:t>Limited scope and lack of forwards compatibility:</w:t>
      </w:r>
      <w:r w:rsidRPr="00415B42">
        <w:rPr>
          <w:lang w:val="en-GB"/>
        </w:rPr>
        <w:t xml:space="preserve"> Engineers within the silo teams will often attempt to “optimize” their design; however, without a complete knowledge of how data might be used, it is impossible to know if a design is truly optimal or not. This can partially be overcome by ensuring that the reference architecture is developed with a broad as scope as practical, but since innovations occur over time, it must be understood that no effort will ever be omniscient about how the data might be used; we can only attempt to consider as much data as possible.</w:t>
      </w:r>
    </w:p>
    <w:p w:rsidR="007B5EFB" w:rsidRPr="00415B42" w:rsidRDefault="007B5EFB" w:rsidP="00415B42">
      <w:pPr>
        <w:pStyle w:val="ListParagraph"/>
        <w:numPr>
          <w:ilvl w:val="0"/>
          <w:numId w:val="11"/>
        </w:numPr>
        <w:rPr>
          <w:lang w:val="en-GB"/>
        </w:rPr>
      </w:pPr>
      <w:r w:rsidRPr="00415B42">
        <w:rPr>
          <w:b/>
          <w:lang w:val="en-GB"/>
        </w:rPr>
        <w:t>Competing efforts:</w:t>
      </w:r>
      <w:r w:rsidRPr="00415B42">
        <w:rPr>
          <w:lang w:val="en-GB"/>
        </w:rPr>
        <w:t xml:space="preserve"> A final challenge facing any development team is that there is often different competing and/or overlapping efforts across the world. Once standards are developed, it is often difficult and expensive to harmonize the results after the fact.</w:t>
      </w:r>
    </w:p>
    <w:p w:rsidR="007B5EFB" w:rsidRPr="00415B42" w:rsidRDefault="007B5EFB" w:rsidP="00AD14FE">
      <w:pPr>
        <w:rPr>
          <w:lang w:val="en-GB"/>
        </w:rPr>
      </w:pPr>
    </w:p>
    <w:p w:rsidR="007B5EFB" w:rsidRPr="00415B42" w:rsidRDefault="007B5EFB" w:rsidP="00AD14FE">
      <w:pPr>
        <w:rPr>
          <w:lang w:val="en-GB"/>
        </w:rPr>
      </w:pPr>
      <w:r w:rsidRPr="00415B42">
        <w:rPr>
          <w:lang w:val="en-GB"/>
        </w:rPr>
        <w:t>This technical report attempts to address the first issue by identifying different protocols that have been suggested for use within the ITS industry, comparing their respective characteristics, and suggesting a preferred set of protocols for future use.</w:t>
      </w:r>
    </w:p>
    <w:p w:rsidR="007B5EFB" w:rsidRDefault="007B5EFB">
      <w:pPr>
        <w:rPr>
          <w:lang w:val="en-GB"/>
        </w:rPr>
      </w:pPr>
    </w:p>
    <w:p w:rsidR="007B5EFB" w:rsidRDefault="007B5EFB" w:rsidP="000009D5">
      <w:pPr>
        <w:pStyle w:val="Heading2"/>
        <w:rPr>
          <w:lang w:val="en-GB"/>
        </w:rPr>
      </w:pPr>
      <w:r>
        <w:rPr>
          <w:lang w:val="en-GB"/>
        </w:rPr>
        <w:t>Summary of needs and considerations</w:t>
      </w:r>
    </w:p>
    <w:p w:rsidR="007B5EFB" w:rsidRDefault="007B5EFB" w:rsidP="00C15B5C">
      <w:del w:id="118" w:author="Dick Roy" w:date="2019-05-20T17:30:00Z">
        <w:r w:rsidDel="00610E36">
          <w:rPr>
            <w:lang w:val="en-GB"/>
          </w:rPr>
          <w:delText>Within the scope of this document, d</w:delText>
        </w:r>
        <w:r w:rsidDel="00610E36">
          <w:delText xml:space="preserve">ata distribution is defined to be a service that maintains a directory of users and facilitates the delivery of select data to those users. </w:delText>
        </w:r>
      </w:del>
      <w:r>
        <w:rPr>
          <w:lang w:val="en-GB"/>
        </w:rPr>
        <w:t>In order to evaluate specific technologies, the analysis began by identifying the key stakeholder needs and considerations for data distribution. While the needs of ITS vary based on the specific information flow considered, an analysis of the Harmonized Architecture Reference for Technical Standards (HARTS, available at http://htg7.org) indicate that the industry needs data distribution technologies that can support</w:t>
      </w:r>
      <w:r>
        <w:t>:</w:t>
      </w:r>
    </w:p>
    <w:p w:rsidR="007B5EFB" w:rsidRDefault="007B5EFB" w:rsidP="00895526">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rsidR="007B5EFB" w:rsidRDefault="007B5EFB" w:rsidP="00895526">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rsidR="007B5EFB" w:rsidRDefault="007B5EFB" w:rsidP="00C15B5C">
      <w:pPr>
        <w:pStyle w:val="ListParagraph"/>
        <w:numPr>
          <w:ilvl w:val="0"/>
          <w:numId w:val="14"/>
        </w:numPr>
      </w:pPr>
      <w:r>
        <w:t>Availability: Some information flows require support for multiple communication technologies to allow communications when the primary communication channels are unavailable.</w:t>
      </w:r>
    </w:p>
    <w:p w:rsidR="007B5EFB" w:rsidRDefault="007B5EFB" w:rsidP="00C15B5C">
      <w:pPr>
        <w:pStyle w:val="ListParagraph"/>
        <w:numPr>
          <w:ilvl w:val="0"/>
          <w:numId w:val="14"/>
        </w:numPr>
      </w:pPr>
      <w:commentRangeStart w:id="119"/>
      <w:r>
        <w:t>Latency: While most information flows within the architecture allow for up to 2 seconds of delay between production of the data and its consumption; there are a relatively small number of flows where ultra-low latency (100 ms) is required. Support for the ultra-low requirement could be handled by other means if needed.</w:t>
      </w:r>
      <w:commentRangeEnd w:id="119"/>
      <w:r>
        <w:rPr>
          <w:rStyle w:val="CommentReference"/>
          <w:szCs w:val="16"/>
        </w:rPr>
        <w:commentReference w:id="119"/>
      </w:r>
    </w:p>
    <w:p w:rsidR="007B5EFB" w:rsidRDefault="007B5EFB" w:rsidP="00C15B5C">
      <w:pPr>
        <w:pStyle w:val="ListParagraph"/>
        <w:numPr>
          <w:ilvl w:val="0"/>
          <w:numId w:val="14"/>
        </w:numPr>
      </w:pPr>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rsidR="007B5EFB" w:rsidRDefault="007B5EFB" w:rsidP="00C15B5C">
      <w:pPr>
        <w:pStyle w:val="ListParagraph"/>
        <w:numPr>
          <w:ilvl w:val="0"/>
          <w:numId w:val="14"/>
        </w:numPr>
      </w:pPr>
      <w:commentRangeStart w:id="120"/>
      <w:r>
        <w:t>Pseudonymity: For most data distribution flows, pseudonymity is not required (i.e., it is acceptable or even desired for the receiver to be able to identify the source).</w:t>
      </w:r>
      <w:commentRangeEnd w:id="120"/>
      <w:r>
        <w:rPr>
          <w:rStyle w:val="CommentReference"/>
          <w:szCs w:val="16"/>
        </w:rPr>
        <w:commentReference w:id="120"/>
      </w:r>
    </w:p>
    <w:p w:rsidR="007B5EFB" w:rsidRDefault="007B5EFB" w:rsidP="00C15B5C">
      <w:pPr>
        <w:pStyle w:val="ListParagraph"/>
        <w:numPr>
          <w:ilvl w:val="0"/>
          <w:numId w:val="14"/>
        </w:numPr>
      </w:pPr>
      <w:commentRangeStart w:id="121"/>
      <w:commentRangeStart w:id="122"/>
      <w:r>
        <w:t>Quality of Service: The data distribution technology should provide at least a high level of assurance that the data throughput expectations will be met under all conditions, and in some cases, it must be guaranteed.</w:t>
      </w:r>
      <w:commentRangeEnd w:id="121"/>
      <w:r>
        <w:rPr>
          <w:rStyle w:val="CommentReference"/>
          <w:szCs w:val="16"/>
        </w:rPr>
        <w:commentReference w:id="121"/>
      </w:r>
      <w:commentRangeEnd w:id="122"/>
      <w:r>
        <w:rPr>
          <w:rStyle w:val="CommentReference"/>
        </w:rPr>
        <w:commentReference w:id="122"/>
      </w:r>
    </w:p>
    <w:p w:rsidR="007B5EFB" w:rsidRDefault="007B5EFB" w:rsidP="00C15B5C">
      <w:pPr>
        <w:pStyle w:val="ListParagraph"/>
        <w:numPr>
          <w:ilvl w:val="0"/>
          <w:numId w:val="14"/>
        </w:numPr>
      </w:pPr>
      <w:commentRangeStart w:id="123"/>
      <w:r>
        <w:t xml:space="preserve">Communication technology: The data distribution technology should be readily deployable </w:t>
      </w:r>
      <w:del w:id="124" w:author="Tony English" w:date="2019-03-14T19:46:00Z">
        <w:r w:rsidDel="00047B85">
          <w:delText>using  range</w:delText>
        </w:r>
      </w:del>
      <w:ins w:id="125" w:author="Tony English" w:date="2019-03-14T19:46:00Z">
        <w:r>
          <w:t>using a range</w:t>
        </w:r>
      </w:ins>
      <w:r>
        <w:t xml:space="preserve"> of </w:t>
      </w:r>
      <w:del w:id="126" w:author="Dick Roy" w:date="2019-05-20T17:38:00Z">
        <w:r w:rsidDel="00DA5D7D">
          <w:delText xml:space="preserve">IP-based </w:delText>
        </w:r>
      </w:del>
      <w:r>
        <w:t>communication technologies.</w:t>
      </w:r>
      <w:commentRangeEnd w:id="123"/>
      <w:r>
        <w:rPr>
          <w:rStyle w:val="CommentReference"/>
          <w:szCs w:val="16"/>
        </w:rPr>
        <w:commentReference w:id="123"/>
      </w:r>
    </w:p>
    <w:p w:rsidR="007B5EFB" w:rsidRDefault="007B5EFB" w:rsidP="00895526">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rsidR="007B5EFB" w:rsidRDefault="007B5EFB" w:rsidP="00C15B5C">
      <w:pPr>
        <w:pStyle w:val="ListParagraph"/>
        <w:numPr>
          <w:ilvl w:val="0"/>
          <w:numId w:val="14"/>
        </w:numPr>
      </w:pPr>
      <w:commentRangeStart w:id="127"/>
      <w:del w:id="128" w:author="Tony English" w:date="2019-03-14T19:48:00Z">
        <w:r w:rsidDel="00047B85">
          <w:delText>Misbehaviour</w:delText>
        </w:r>
      </w:del>
      <w:ins w:id="129" w:author="Tony English" w:date="2019-03-14T19:48:00Z">
        <w:r>
          <w:t>Misbehavior</w:t>
        </w:r>
      </w:ins>
      <w:r>
        <w:t xml:space="preserve"> reporting: The data distribution technology should be able to report </w:t>
      </w:r>
      <w:del w:id="130" w:author="Tony English" w:date="2019-03-14T19:48:00Z">
        <w:r w:rsidDel="00047B85">
          <w:delText xml:space="preserve">any </w:delText>
        </w:r>
      </w:del>
      <w:r>
        <w:t>misbehaving actors to the appropriate systems to ensure that all systems can be properly prepared.</w:t>
      </w:r>
      <w:commentRangeEnd w:id="127"/>
      <w:r>
        <w:rPr>
          <w:rStyle w:val="CommentReference"/>
        </w:rPr>
        <w:commentReference w:id="127"/>
      </w:r>
    </w:p>
    <w:p w:rsidR="007B5EFB" w:rsidRDefault="007B5EFB" w:rsidP="00DA2874">
      <w:pPr>
        <w:pStyle w:val="ListParagraph"/>
        <w:numPr>
          <w:ilvl w:val="0"/>
          <w:numId w:val="15"/>
        </w:numPr>
      </w:pPr>
      <w:r>
        <w:t>Geofencing: In several environments it is useful to restrict publications to a specific geofenced area and/or to restrict publication content to information related to a geofenced area.</w:t>
      </w:r>
    </w:p>
    <w:p w:rsidR="007B5EFB" w:rsidRDefault="007B5EFB" w:rsidP="007E3218">
      <w:pPr>
        <w:pStyle w:val="ListParagraph"/>
        <w:numPr>
          <w:ilvl w:val="0"/>
          <w:numId w:val="15"/>
        </w:numPr>
      </w:pPr>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p>
    <w:p w:rsidR="007B5EFB" w:rsidRDefault="007B5EFB" w:rsidP="00C15B5C">
      <w:pPr>
        <w:pStyle w:val="ListParagraph"/>
        <w:numPr>
          <w:ilvl w:val="0"/>
          <w:numId w:val="15"/>
        </w:numPr>
      </w:pPr>
      <w:r>
        <w:t xml:space="preserve">Efficient repackaging: In some cases, it may be advantageous if the data distribution technology is able to combine topics from multiple updates from one or more sources and package them into a single publication to meet the needs of each user. </w:t>
      </w:r>
    </w:p>
    <w:p w:rsidR="007B5EFB" w:rsidRPr="002D2E5F" w:rsidRDefault="007B5EFB" w:rsidP="002D2E5F">
      <w:pPr>
        <w:rPr>
          <w:lang w:val="en-GB"/>
        </w:rPr>
      </w:pPr>
    </w:p>
    <w:p w:rsidR="007B5EFB" w:rsidRDefault="007B5EFB" w:rsidP="000009D5">
      <w:pPr>
        <w:pStyle w:val="Heading2"/>
        <w:rPr>
          <w:lang w:val="en-GB"/>
        </w:rPr>
      </w:pPr>
      <w:r>
        <w:rPr>
          <w:lang w:val="en-GB"/>
        </w:rPr>
        <w:t>Solution characteristics</w:t>
      </w:r>
    </w:p>
    <w:p w:rsidR="007B5EFB" w:rsidRPr="00C15B5C" w:rsidRDefault="007B5EFB" w:rsidP="00C15B5C">
      <w:pPr>
        <w:rPr>
          <w:lang w:val="en-GB"/>
        </w:rPr>
      </w:pPr>
      <w:r>
        <w:rPr>
          <w:lang w:val="en-GB"/>
        </w:rPr>
        <w:t xml:space="preserve">Each solution is also characterized by </w:t>
      </w:r>
      <w:del w:id="131" w:author="Tony English" w:date="2019-03-14T19:49:00Z">
        <w:r w:rsidDel="00047B85">
          <w:rPr>
            <w:lang w:val="en-GB"/>
          </w:rPr>
          <w:delText>a number of</w:delText>
        </w:r>
      </w:del>
      <w:ins w:id="132" w:author="Tony English" w:date="2019-03-14T19:49:00Z">
        <w:r>
          <w:rPr>
            <w:lang w:val="en-GB"/>
          </w:rPr>
          <w:t>several</w:t>
        </w:r>
      </w:ins>
      <w:r>
        <w:rPr>
          <w:lang w:val="en-GB"/>
        </w:rPr>
        <w:t xml:space="preserve"> other factors as follows.</w:t>
      </w:r>
    </w:p>
    <w:p w:rsidR="007B5EFB" w:rsidRDefault="007B5EFB" w:rsidP="000E4826">
      <w:pPr>
        <w:pStyle w:val="Heading3"/>
        <w:rPr>
          <w:lang w:val="en-GB"/>
        </w:rPr>
      </w:pPr>
      <w:r>
        <w:rPr>
          <w:lang w:val="en-GB"/>
        </w:rPr>
        <w:t xml:space="preserve">Architectural </w:t>
      </w:r>
      <w:commentRangeStart w:id="133"/>
      <w:r>
        <w:rPr>
          <w:lang w:val="en-GB"/>
        </w:rPr>
        <w:t>topology</w:t>
      </w:r>
      <w:commentRangeEnd w:id="133"/>
      <w:r>
        <w:rPr>
          <w:rStyle w:val="CommentReference"/>
          <w:rFonts w:ascii="Calibri" w:hAnsi="Calibri"/>
          <w:color w:val="auto"/>
          <w:szCs w:val="16"/>
        </w:rPr>
        <w:commentReference w:id="133"/>
      </w:r>
    </w:p>
    <w:p w:rsidR="007B5EFB" w:rsidRDefault="007B5EFB" w:rsidP="000E4826">
      <w:pPr>
        <w:rPr>
          <w:lang w:val="en-GB"/>
        </w:rPr>
      </w:pPr>
      <w:r>
        <w:rPr>
          <w:lang w:val="en-GB"/>
        </w:rPr>
        <w:t xml:space="preserve">Part of the goal in sharing data among systems is to minimize the complexity associated with maintaining connections between the various components. Each data distribution technology is based on </w:t>
      </w:r>
      <w:del w:id="134" w:author="Tony English" w:date="2019-03-14T19:49:00Z">
        <w:r w:rsidDel="00047B85">
          <w:rPr>
            <w:lang w:val="en-GB"/>
          </w:rPr>
          <w:delText>a</w:delText>
        </w:r>
      </w:del>
      <w:ins w:id="135" w:author="Tony English" w:date="2019-03-14T19:49:00Z">
        <w:r>
          <w:rPr>
            <w:lang w:val="en-GB"/>
          </w:rPr>
          <w:t>an</w:t>
        </w:r>
      </w:ins>
      <w:r>
        <w:rPr>
          <w:lang w:val="en-GB"/>
        </w:rPr>
        <w:t xml:space="preserve"> architectural topology that can generally be grouped into one of four styles as described below.</w:t>
      </w:r>
    </w:p>
    <w:p w:rsidR="007B5EFB" w:rsidRDefault="007B5EFB" w:rsidP="00D327DA">
      <w:pPr>
        <w:pStyle w:val="Heading4"/>
        <w:rPr>
          <w:lang w:val="en-GB"/>
        </w:rPr>
      </w:pPr>
      <w:r>
        <w:rPr>
          <w:lang w:val="en-GB"/>
        </w:rPr>
        <w:t xml:space="preserve"> Mesh Topology</w:t>
      </w:r>
    </w:p>
    <w:p w:rsidR="007B5EFB" w:rsidRDefault="007B5EFB" w:rsidP="00D327DA">
      <w:pPr>
        <w:rPr>
          <w:lang w:val="en-GB"/>
        </w:rPr>
      </w:pPr>
      <w:r>
        <w:rPr>
          <w:lang w:val="en-GB"/>
        </w:rPr>
        <w:t>Within a mesh topology, every application entity is required to establish a connection with every other application entity with which it wants to communicate. Once a connection is established, the two applications can subscribe for information and provide publications as necessary.</w:t>
      </w:r>
    </w:p>
    <w:p w:rsidR="007B5EFB" w:rsidRDefault="007B5EFB" w:rsidP="00D327DA">
      <w:pPr>
        <w:rPr>
          <w:lang w:val="en-GB"/>
        </w:rPr>
      </w:pPr>
    </w:p>
    <w:p w:rsidR="007B5EFB" w:rsidRPr="00D327DA" w:rsidRDefault="007B5EFB" w:rsidP="000009D5">
      <w:pPr>
        <w:rPr>
          <w:lang w:val="en-GB"/>
        </w:rPr>
      </w:pPr>
      <w:r>
        <w:rPr>
          <w:lang w:val="en-GB"/>
        </w:rPr>
        <w:t>The mesh topology is depicted in Figure 1.</w:t>
      </w:r>
    </w:p>
    <w:p w:rsidR="007B5EFB" w:rsidRDefault="007B5EFB" w:rsidP="000E482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2.6pt;height:259.8pt;visibility:visible" o:bordertopcolor="#4472c4" o:borderleftcolor="#4472c4" o:borderbottomcolor="#4472c4" o:borderrightcolor="#4472c4">
            <v:imagedata r:id="rId6" o:title=""/>
            <w10:bordertop type="single" width="6"/>
            <w10:borderleft type="single" width="6"/>
            <w10:borderbottom type="single" width="6"/>
            <w10:borderright type="single" width="6"/>
          </v:shape>
        </w:pict>
      </w:r>
      <w:r>
        <w:rPr>
          <w:rStyle w:val="CommentReference"/>
          <w:szCs w:val="16"/>
        </w:rPr>
        <w:commentReference w:id="136"/>
      </w:r>
    </w:p>
    <w:p w:rsidR="007B5EFB" w:rsidRDefault="007B5EFB" w:rsidP="000E4826">
      <w:r>
        <w:t>Figure 1: Mesh topology</w:t>
      </w:r>
    </w:p>
    <w:p w:rsidR="007B5EFB" w:rsidRDefault="007B5EFB" w:rsidP="000E4826"/>
    <w:p w:rsidR="007B5EFB" w:rsidRDefault="007B5EFB" w:rsidP="000E4826">
      <w:r>
        <w:t xml:space="preserve">The mesh topology </w:t>
      </w:r>
      <w:r>
        <w:rPr>
          <w:lang w:val="en-GB"/>
        </w:rPr>
        <w:t xml:space="preserve">has the advantage that an application providing data can ensure that the application requesting the data is authorized to receive it; but this also means that each application </w:t>
      </w:r>
      <w:del w:id="137" w:author="Tony English" w:date="2019-03-14T19:54:00Z">
        <w:r w:rsidDel="005F4D9F">
          <w:rPr>
            <w:lang w:val="en-GB"/>
          </w:rPr>
          <w:delText>has to</w:delText>
        </w:r>
      </w:del>
      <w:ins w:id="138" w:author="Tony English" w:date="2019-03-14T19:54:00Z">
        <w:r>
          <w:rPr>
            <w:lang w:val="en-GB"/>
          </w:rPr>
          <w:t>must</w:t>
        </w:r>
      </w:ins>
      <w:r>
        <w:rPr>
          <w:lang w:val="en-GB"/>
        </w:rPr>
        <w:t xml:space="preserve"> spend resources managing connections and authorizing requests. This can</w:t>
      </w:r>
      <w:r>
        <w:t xml:space="preserve"> be especially challenging in a cooperative environment where requesters are not necessarily part of a pre-defined list and the number of connections are not necessarily constrained.</w:t>
      </w:r>
    </w:p>
    <w:p w:rsidR="007B5EFB" w:rsidRDefault="007B5EFB" w:rsidP="000E4826"/>
    <w:p w:rsidR="007B5EFB" w:rsidRDefault="007B5EFB" w:rsidP="00D327DA">
      <w:pPr>
        <w:pStyle w:val="Heading4"/>
      </w:pPr>
      <w:r>
        <w:t>Hub-and-spoke topology</w:t>
      </w:r>
    </w:p>
    <w:p w:rsidR="007B5EFB" w:rsidRDefault="007B5EFB" w:rsidP="00D327DA">
      <w:pPr>
        <w:rPr>
          <w:lang w:val="en-GB"/>
        </w:rPr>
      </w:pPr>
      <w:r>
        <w:rPr>
          <w:lang w:val="en-GB"/>
        </w:rPr>
        <w:t xml:space="preserve">Within a hub-and-spoke topology, every spoke application entity is required to establish a connection with a hub application. The spoke can then subscribe for information or publish information to the hub. The hub then has the responsibility of forwarding the publications to all applications that have subscribed for the data. </w:t>
      </w:r>
    </w:p>
    <w:p w:rsidR="007B5EFB" w:rsidRDefault="007B5EFB" w:rsidP="00D327DA">
      <w:pPr>
        <w:rPr>
          <w:lang w:val="en-GB"/>
        </w:rPr>
      </w:pPr>
    </w:p>
    <w:p w:rsidR="007B5EFB" w:rsidRPr="00D327DA" w:rsidRDefault="007B5EFB" w:rsidP="00D327DA">
      <w:pPr>
        <w:rPr>
          <w:lang w:val="en-GB"/>
        </w:rPr>
      </w:pPr>
      <w:r>
        <w:rPr>
          <w:lang w:val="en-GB"/>
        </w:rPr>
        <w:t>The hub-and-spoke topology is depicted in Figure 2.</w:t>
      </w:r>
    </w:p>
    <w:p w:rsidR="007B5EFB" w:rsidRPr="00D327DA" w:rsidRDefault="007B5EFB" w:rsidP="00D327DA"/>
    <w:p w:rsidR="007B5EFB" w:rsidRDefault="007B5EFB" w:rsidP="000E4826">
      <w:r>
        <w:rPr>
          <w:noProof/>
        </w:rPr>
        <w:pict>
          <v:shape id="Picture 2" o:spid="_x0000_i1026" type="#_x0000_t75" style="width:463.2pt;height:258.6pt;visibility:visible" o:bordertopcolor="#4472c4" o:borderleftcolor="#4472c4" o:borderbottomcolor="#4472c4" o:borderrightcolor="#4472c4">
            <v:imagedata r:id="rId7" o:title=""/>
            <w10:bordertop type="single" width="6"/>
            <w10:borderleft type="single" width="6"/>
            <w10:borderbottom type="single" width="6"/>
            <w10:borderright type="single" width="6"/>
          </v:shape>
        </w:pict>
      </w:r>
    </w:p>
    <w:p w:rsidR="007B5EFB" w:rsidRDefault="007B5EFB" w:rsidP="0006187B">
      <w:r>
        <w:t>Figure 2: Hub-and-spoke topology</w:t>
      </w:r>
    </w:p>
    <w:p w:rsidR="007B5EFB" w:rsidRDefault="007B5EFB" w:rsidP="0006187B"/>
    <w:p w:rsidR="007B5EFB" w:rsidRDefault="007B5EFB" w:rsidP="0006187B">
      <w:pPr>
        <w:rPr>
          <w:lang w:val="en-GB"/>
        </w:rPr>
      </w:pPr>
      <w:r>
        <w:t xml:space="preserve">The hub-and-spoke topology </w:t>
      </w:r>
      <w:r>
        <w:rPr>
          <w:lang w:val="en-GB"/>
        </w:rPr>
        <w:t xml:space="preserve">has the advantage that an application providing data can focus on providing its core service while managing a single connection; however, it delegates the authorization task to a remote hub application, which potentially raises issues in a C-ITS environment where the hub application is a separate system (i.e., owned and/or operated by a different legal entity and therefore increasing the number of legal entities with theoretical access to the data). The design also presents challenges for a constantly changing network where devices are mobile and are constantly connecting and disconnecting. </w:t>
      </w:r>
    </w:p>
    <w:p w:rsidR="007B5EFB" w:rsidRDefault="007B5EFB" w:rsidP="004A1F7D">
      <w:pPr>
        <w:pStyle w:val="Heading4"/>
        <w:rPr>
          <w:lang w:val="en-GB"/>
        </w:rPr>
      </w:pPr>
      <w:r>
        <w:rPr>
          <w:lang w:val="en-GB"/>
        </w:rPr>
        <w:t>Databus service topology</w:t>
      </w:r>
    </w:p>
    <w:p w:rsidR="007B5EFB" w:rsidRDefault="007B5EFB" w:rsidP="00295F2E">
      <w:pPr>
        <w:rPr>
          <w:lang w:val="en-GB"/>
        </w:rPr>
      </w:pPr>
      <w:r>
        <w:rPr>
          <w:lang w:val="en-GB"/>
        </w:rPr>
        <w:t xml:space="preserve">Within a peer-to-peer topology, every device supports its own service that acts in a manner </w:t>
      </w:r>
      <w:del w:id="139" w:author="Tony English" w:date="2019-03-14T19:56:00Z">
        <w:r w:rsidDel="004533D1">
          <w:rPr>
            <w:lang w:val="en-GB"/>
          </w:rPr>
          <w:delText>similar to</w:delText>
        </w:r>
      </w:del>
      <w:ins w:id="140" w:author="Tony English" w:date="2019-03-14T19:56:00Z">
        <w:r>
          <w:rPr>
            <w:lang w:val="en-GB"/>
          </w:rPr>
          <w:t>like</w:t>
        </w:r>
      </w:ins>
      <w:r>
        <w:rPr>
          <w:lang w:val="en-GB"/>
        </w:rPr>
        <w:t xml:space="preserve"> a hub. Each application within each device connects to its local hub service. The hub service then connects to the hub services in other devices. Applications publish information to their local hub; the hub service then takes care of distributing the information to other local   entities and remote hub services that are authorized. </w:t>
      </w:r>
    </w:p>
    <w:p w:rsidR="007B5EFB" w:rsidRPr="000009D5" w:rsidRDefault="007B5EFB" w:rsidP="004A1F7D">
      <w:pPr>
        <w:rPr>
          <w:lang w:val="en-GB"/>
        </w:rPr>
      </w:pPr>
    </w:p>
    <w:p w:rsidR="007B5EFB" w:rsidRPr="00D327DA" w:rsidRDefault="007B5EFB" w:rsidP="00253BBA">
      <w:pPr>
        <w:rPr>
          <w:lang w:val="en-GB"/>
        </w:rPr>
      </w:pPr>
      <w:r>
        <w:rPr>
          <w:lang w:val="en-GB"/>
        </w:rPr>
        <w:t>The peer-to-peer topology is depicted in Figure 3.</w:t>
      </w:r>
    </w:p>
    <w:p w:rsidR="007B5EFB" w:rsidRDefault="007B5EFB" w:rsidP="000E4826"/>
    <w:p w:rsidR="007B5EFB" w:rsidRDefault="007B5EFB" w:rsidP="000E4826">
      <w:r>
        <w:rPr>
          <w:noProof/>
        </w:rPr>
        <w:pict>
          <v:shape id="Picture 3" o:spid="_x0000_i1027" type="#_x0000_t75" style="width:462.6pt;height:253.2pt;visibility:visible" o:bordertopcolor="#4472c4" o:borderleftcolor="#4472c4" o:borderbottomcolor="#4472c4" o:borderrightcolor="#4472c4">
            <v:imagedata r:id="rId8" o:title=""/>
            <w10:bordertop type="single" width="6"/>
            <w10:borderleft type="single" width="6"/>
            <w10:borderbottom type="single" width="6"/>
            <w10:borderright type="single" width="6"/>
          </v:shape>
        </w:pict>
      </w:r>
    </w:p>
    <w:p w:rsidR="007B5EFB" w:rsidRDefault="007B5EFB" w:rsidP="00253BBA">
      <w:r>
        <w:t xml:space="preserve">Figure 3: </w:t>
      </w:r>
      <w:commentRangeStart w:id="141"/>
      <w:r>
        <w:t xml:space="preserve">Peer-to-peer </w:t>
      </w:r>
      <w:commentRangeEnd w:id="141"/>
      <w:r>
        <w:rPr>
          <w:rStyle w:val="CommentReference"/>
          <w:szCs w:val="16"/>
        </w:rPr>
        <w:commentReference w:id="141"/>
      </w:r>
      <w:commentRangeStart w:id="142"/>
      <w:r>
        <w:t>topology</w:t>
      </w:r>
      <w:commentRangeEnd w:id="142"/>
      <w:r>
        <w:rPr>
          <w:rStyle w:val="CommentReference"/>
          <w:szCs w:val="16"/>
        </w:rPr>
        <w:commentReference w:id="142"/>
      </w:r>
    </w:p>
    <w:p w:rsidR="007B5EFB" w:rsidRDefault="007B5EFB" w:rsidP="00253BBA"/>
    <w:p w:rsidR="007B5EFB" w:rsidRDefault="007B5EFB" w:rsidP="00253BBA">
      <w:pPr>
        <w:rPr>
          <w:lang w:val="en-GB"/>
        </w:rPr>
      </w:pPr>
      <w:r>
        <w:t xml:space="preserve">The peer-to-peer topology </w:t>
      </w:r>
      <w:r>
        <w:rPr>
          <w:lang w:val="en-GB"/>
        </w:rPr>
        <w:t xml:space="preserve">has the advantage that an application providing data can focus on providing its core service while managing a single connection; further, the authorization task is still largely controlled by a local service within the same system. While a portion of the authorization task is the responsibility of the remote hub service, data will only be sent to the remote service if the remote service (and hence that system) has authorization. The biggest challenge for this design in in maintaining connections in the mobile devices, but this is less of a problem than in some other designs since there are fewer connections to maintain and the management of these connections are concentrated in dedicated software. </w:t>
      </w:r>
    </w:p>
    <w:p w:rsidR="007B5EFB" w:rsidRDefault="007B5EFB" w:rsidP="00396FDC">
      <w:pPr>
        <w:pStyle w:val="Heading4"/>
        <w:rPr>
          <w:lang w:val="en-GB"/>
        </w:rPr>
      </w:pPr>
      <w:r>
        <w:rPr>
          <w:lang w:val="en-GB"/>
        </w:rPr>
        <w:t>Hierarchical hub topology</w:t>
      </w:r>
    </w:p>
    <w:p w:rsidR="007B5EFB" w:rsidRDefault="007B5EFB" w:rsidP="00396FDC">
      <w:pPr>
        <w:rPr>
          <w:lang w:val="en-GB"/>
        </w:rPr>
      </w:pPr>
      <w:r>
        <w:rPr>
          <w:lang w:val="en-GB"/>
        </w:rPr>
        <w:t xml:space="preserve">The hierarchical hub topology combines the concepts of the hub-and-spoke and peer-to-peer topology. Every device supports its own service that acts in a manner similar to a hub; and the various devices also connect via a device hub. Each application within each device connects to its local hub service. The hub service then connects to a central device hub. Applications publish information to their local hub; the local hub service then takes care of distributes information to the device hub, if authorized. The device hub then distributes to end applications via their own local hubs. </w:t>
      </w:r>
    </w:p>
    <w:p w:rsidR="007B5EFB" w:rsidRPr="00FF4123" w:rsidRDefault="007B5EFB" w:rsidP="00396FDC">
      <w:pPr>
        <w:rPr>
          <w:lang w:val="en-GB"/>
        </w:rPr>
      </w:pPr>
    </w:p>
    <w:p w:rsidR="007B5EFB" w:rsidRPr="00D327DA" w:rsidRDefault="007B5EFB" w:rsidP="00396FDC">
      <w:pPr>
        <w:rPr>
          <w:lang w:val="en-GB"/>
        </w:rPr>
      </w:pPr>
      <w:r>
        <w:rPr>
          <w:lang w:val="en-GB"/>
        </w:rPr>
        <w:t>The hierarchical hub topology is depicted in Figure 4.</w:t>
      </w:r>
    </w:p>
    <w:p w:rsidR="007B5EFB" w:rsidRDefault="007B5EFB" w:rsidP="000E4826"/>
    <w:p w:rsidR="007B5EFB" w:rsidRDefault="007B5EFB" w:rsidP="000E4826">
      <w:r>
        <w:rPr>
          <w:noProof/>
        </w:rPr>
        <w:pict>
          <v:shape id="Picture 4" o:spid="_x0000_i1028" type="#_x0000_t75" style="width:462.6pt;height:259.8pt;visibility:visible" o:bordertopcolor="#4472c4" o:borderleftcolor="#4472c4" o:borderbottomcolor="#4472c4" o:borderrightcolor="#4472c4">
            <v:imagedata r:id="rId9" o:title=""/>
            <w10:bordertop type="single" width="6"/>
            <w10:borderleft type="single" width="6"/>
            <w10:borderbottom type="single" width="6"/>
            <w10:borderright type="single" width="6"/>
          </v:shape>
        </w:pict>
      </w:r>
    </w:p>
    <w:p w:rsidR="007B5EFB" w:rsidRDefault="007B5EFB" w:rsidP="000E4FF8">
      <w:r>
        <w:t xml:space="preserve">Figure 4: </w:t>
      </w:r>
      <w:commentRangeStart w:id="143"/>
      <w:r>
        <w:t xml:space="preserve">Hierarchical hub </w:t>
      </w:r>
      <w:commentRangeEnd w:id="143"/>
      <w:r>
        <w:rPr>
          <w:rStyle w:val="CommentReference"/>
          <w:szCs w:val="16"/>
        </w:rPr>
        <w:commentReference w:id="143"/>
      </w:r>
      <w:r>
        <w:t>topology</w:t>
      </w:r>
    </w:p>
    <w:p w:rsidR="007B5EFB" w:rsidRDefault="007B5EFB" w:rsidP="000E4FF8"/>
    <w:p w:rsidR="007B5EFB" w:rsidRDefault="007B5EFB" w:rsidP="000E4FF8">
      <w:pPr>
        <w:rPr>
          <w:lang w:val="en-GB"/>
        </w:rPr>
      </w:pPr>
      <w:r>
        <w:t xml:space="preserve">The hierarchical hub topology </w:t>
      </w:r>
      <w:r>
        <w:rPr>
          <w:lang w:val="en-GB"/>
        </w:rPr>
        <w:t xml:space="preserve">has many of the advantages of both the hub-and-spoke and peer-to-peer topologies. </w:t>
      </w:r>
    </w:p>
    <w:p w:rsidR="007B5EFB" w:rsidRDefault="007B5EFB" w:rsidP="000E4FF8">
      <w:pPr>
        <w:rPr>
          <w:lang w:val="en-GB"/>
        </w:rPr>
      </w:pPr>
    </w:p>
    <w:p w:rsidR="007B5EFB" w:rsidRDefault="007B5EFB" w:rsidP="000E4FF8">
      <w:pPr>
        <w:pStyle w:val="Heading4"/>
        <w:rPr>
          <w:lang w:val="en-GB"/>
        </w:rPr>
      </w:pPr>
      <w:r>
        <w:rPr>
          <w:lang w:val="en-GB"/>
        </w:rPr>
        <w:t>Summary of topologies</w:t>
      </w:r>
    </w:p>
    <w:p w:rsidR="007B5EFB" w:rsidRDefault="007B5EFB" w:rsidP="000E4FF8">
      <w:pPr>
        <w:rPr>
          <w:lang w:val="en-GB"/>
        </w:rPr>
      </w:pPr>
      <w:r>
        <w:rPr>
          <w:lang w:val="en-GB"/>
        </w:rPr>
        <w:t>The various advantages and disadvantages of each topology are summarized in 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70"/>
        <w:gridCol w:w="1870"/>
        <w:gridCol w:w="1870"/>
        <w:gridCol w:w="1870"/>
        <w:gridCol w:w="1870"/>
      </w:tblGrid>
      <w:tr w:rsidR="007B5EFB" w:rsidRPr="001C105E" w:rsidTr="001C105E">
        <w:tc>
          <w:tcPr>
            <w:tcW w:w="1870" w:type="dxa"/>
          </w:tcPr>
          <w:p w:rsidR="007B5EFB" w:rsidRPr="001C105E" w:rsidRDefault="007B5EFB" w:rsidP="000E4FF8">
            <w:pPr>
              <w:rPr>
                <w:lang w:val="en-GB"/>
              </w:rPr>
            </w:pPr>
            <w:r w:rsidRPr="001C105E">
              <w:rPr>
                <w:lang w:val="en-GB"/>
              </w:rPr>
              <w:t>Characteristic</w:t>
            </w:r>
          </w:p>
        </w:tc>
        <w:tc>
          <w:tcPr>
            <w:tcW w:w="1870" w:type="dxa"/>
          </w:tcPr>
          <w:p w:rsidR="007B5EFB" w:rsidRPr="001C105E" w:rsidRDefault="007B5EFB" w:rsidP="000E4FF8">
            <w:pPr>
              <w:rPr>
                <w:lang w:val="en-GB"/>
              </w:rPr>
            </w:pPr>
            <w:r w:rsidRPr="001C105E">
              <w:rPr>
                <w:lang w:val="en-GB"/>
              </w:rPr>
              <w:t>Mesh</w:t>
            </w:r>
          </w:p>
        </w:tc>
        <w:tc>
          <w:tcPr>
            <w:tcW w:w="1870" w:type="dxa"/>
          </w:tcPr>
          <w:p w:rsidR="007B5EFB" w:rsidRPr="001C105E" w:rsidRDefault="007B5EFB" w:rsidP="000E4FF8">
            <w:pPr>
              <w:rPr>
                <w:lang w:val="en-GB"/>
              </w:rPr>
            </w:pPr>
            <w:r w:rsidRPr="001C105E">
              <w:rPr>
                <w:lang w:val="en-GB"/>
              </w:rPr>
              <w:t>Hub-and-spoke</w:t>
            </w:r>
          </w:p>
        </w:tc>
        <w:tc>
          <w:tcPr>
            <w:tcW w:w="1870" w:type="dxa"/>
          </w:tcPr>
          <w:p w:rsidR="007B5EFB" w:rsidRPr="001C105E" w:rsidRDefault="007B5EFB" w:rsidP="000E4FF8">
            <w:pPr>
              <w:rPr>
                <w:lang w:val="en-GB"/>
              </w:rPr>
            </w:pPr>
            <w:r w:rsidRPr="001C105E">
              <w:rPr>
                <w:lang w:val="en-GB"/>
              </w:rPr>
              <w:t>Peer-to-peer</w:t>
            </w:r>
          </w:p>
        </w:tc>
        <w:tc>
          <w:tcPr>
            <w:tcW w:w="1870" w:type="dxa"/>
          </w:tcPr>
          <w:p w:rsidR="007B5EFB" w:rsidRPr="001C105E" w:rsidRDefault="007B5EFB" w:rsidP="000E4FF8">
            <w:pPr>
              <w:rPr>
                <w:lang w:val="en-GB"/>
              </w:rPr>
            </w:pPr>
            <w:r w:rsidRPr="001C105E">
              <w:rPr>
                <w:lang w:val="en-GB"/>
              </w:rPr>
              <w:t>Hierarchical hub</w:t>
            </w:r>
          </w:p>
        </w:tc>
      </w:tr>
      <w:tr w:rsidR="007B5EFB" w:rsidRPr="001C105E" w:rsidTr="001C105E">
        <w:tc>
          <w:tcPr>
            <w:tcW w:w="1870" w:type="dxa"/>
          </w:tcPr>
          <w:p w:rsidR="007B5EFB" w:rsidRPr="001C105E" w:rsidRDefault="007B5EFB" w:rsidP="000E4FF8">
            <w:pPr>
              <w:rPr>
                <w:lang w:val="en-GB"/>
              </w:rPr>
            </w:pPr>
            <w:r w:rsidRPr="001C105E">
              <w:rPr>
                <w:lang w:val="en-GB"/>
              </w:rPr>
              <w:t>Connections</w:t>
            </w:r>
          </w:p>
        </w:tc>
        <w:tc>
          <w:tcPr>
            <w:tcW w:w="1870" w:type="dxa"/>
          </w:tcPr>
          <w:p w:rsidR="007B5EFB" w:rsidRPr="001C105E" w:rsidRDefault="007B5EFB" w:rsidP="000E4FF8">
            <w:pPr>
              <w:rPr>
                <w:lang w:val="en-GB"/>
              </w:rPr>
            </w:pPr>
            <w:r w:rsidRPr="001C105E">
              <w:rPr>
                <w:lang w:val="en-GB"/>
              </w:rPr>
              <w:t>Application-to-application</w:t>
            </w:r>
          </w:p>
        </w:tc>
        <w:tc>
          <w:tcPr>
            <w:tcW w:w="1870" w:type="dxa"/>
          </w:tcPr>
          <w:p w:rsidR="007B5EFB" w:rsidRPr="001C105E" w:rsidRDefault="007B5EFB" w:rsidP="000E4FF8">
            <w:pPr>
              <w:rPr>
                <w:lang w:val="en-GB"/>
              </w:rPr>
            </w:pPr>
            <w:r w:rsidRPr="001C105E">
              <w:rPr>
                <w:lang w:val="en-GB"/>
              </w:rPr>
              <w:t>Application-to-hub</w:t>
            </w:r>
          </w:p>
        </w:tc>
        <w:tc>
          <w:tcPr>
            <w:tcW w:w="1870" w:type="dxa"/>
          </w:tcPr>
          <w:p w:rsidR="007B5EFB" w:rsidRPr="001C105E" w:rsidRDefault="007B5EFB" w:rsidP="000E4FF8">
            <w:pPr>
              <w:rPr>
                <w:lang w:val="en-GB"/>
              </w:rPr>
            </w:pPr>
            <w:r w:rsidRPr="001C105E">
              <w:rPr>
                <w:lang w:val="en-GB"/>
              </w:rPr>
              <w:t>Facility-to-facility</w:t>
            </w:r>
          </w:p>
        </w:tc>
        <w:tc>
          <w:tcPr>
            <w:tcW w:w="1870" w:type="dxa"/>
          </w:tcPr>
          <w:p w:rsidR="007B5EFB" w:rsidRPr="001C105E" w:rsidRDefault="007B5EFB" w:rsidP="000E4FF8">
            <w:pPr>
              <w:rPr>
                <w:lang w:val="en-GB"/>
              </w:rPr>
            </w:pPr>
            <w:r w:rsidRPr="001C105E">
              <w:rPr>
                <w:lang w:val="en-GB"/>
              </w:rPr>
              <w:t>Facility-to-hub</w:t>
            </w:r>
          </w:p>
        </w:tc>
      </w:tr>
      <w:tr w:rsidR="007B5EFB" w:rsidRPr="001C105E" w:rsidTr="001C105E">
        <w:tc>
          <w:tcPr>
            <w:tcW w:w="1870" w:type="dxa"/>
          </w:tcPr>
          <w:p w:rsidR="007B5EFB" w:rsidRPr="001C105E" w:rsidRDefault="007B5EFB" w:rsidP="000E4FF8">
            <w:pPr>
              <w:rPr>
                <w:lang w:val="en-GB"/>
              </w:rPr>
            </w:pPr>
            <w:r w:rsidRPr="001C105E">
              <w:rPr>
                <w:lang w:val="en-GB"/>
              </w:rPr>
              <w:t>Code Size</w:t>
            </w:r>
          </w:p>
        </w:tc>
        <w:tc>
          <w:tcPr>
            <w:tcW w:w="1870" w:type="dxa"/>
          </w:tcPr>
          <w:p w:rsidR="007B5EFB" w:rsidRPr="001C105E" w:rsidRDefault="007B5EFB" w:rsidP="000E4FF8">
            <w:pPr>
              <w:rPr>
                <w:lang w:val="en-GB"/>
              </w:rPr>
            </w:pPr>
            <w:r w:rsidRPr="001C105E">
              <w:rPr>
                <w:lang w:val="en-GB"/>
              </w:rPr>
              <w:t>High</w:t>
            </w:r>
          </w:p>
        </w:tc>
        <w:tc>
          <w:tcPr>
            <w:tcW w:w="1870" w:type="dxa"/>
          </w:tcPr>
          <w:p w:rsidR="007B5EFB" w:rsidRPr="001C105E" w:rsidRDefault="007B5EFB" w:rsidP="000E4FF8">
            <w:pPr>
              <w:rPr>
                <w:lang w:val="en-GB"/>
              </w:rPr>
            </w:pPr>
            <w:r w:rsidRPr="001C105E">
              <w:rPr>
                <w:lang w:val="en-GB"/>
              </w:rPr>
              <w:t>High</w:t>
            </w:r>
          </w:p>
        </w:tc>
        <w:tc>
          <w:tcPr>
            <w:tcW w:w="1870" w:type="dxa"/>
          </w:tcPr>
          <w:p w:rsidR="007B5EFB" w:rsidRPr="001C105E" w:rsidRDefault="007B5EFB" w:rsidP="000E4FF8">
            <w:pPr>
              <w:rPr>
                <w:lang w:val="en-GB"/>
              </w:rPr>
            </w:pPr>
            <w:r w:rsidRPr="001C105E">
              <w:rPr>
                <w:lang w:val="en-GB"/>
              </w:rPr>
              <w:t>Low</w:t>
            </w:r>
          </w:p>
        </w:tc>
        <w:tc>
          <w:tcPr>
            <w:tcW w:w="1870" w:type="dxa"/>
          </w:tcPr>
          <w:p w:rsidR="007B5EFB" w:rsidRPr="001C105E" w:rsidRDefault="007B5EFB" w:rsidP="000E4FF8">
            <w:pPr>
              <w:rPr>
                <w:lang w:val="en-GB"/>
              </w:rPr>
            </w:pPr>
            <w:r w:rsidRPr="001C105E">
              <w:rPr>
                <w:lang w:val="en-GB"/>
              </w:rPr>
              <w:t>Low</w:t>
            </w:r>
          </w:p>
        </w:tc>
      </w:tr>
      <w:tr w:rsidR="007B5EFB" w:rsidRPr="001C105E" w:rsidTr="001C105E">
        <w:tc>
          <w:tcPr>
            <w:tcW w:w="1870" w:type="dxa"/>
          </w:tcPr>
          <w:p w:rsidR="007B5EFB" w:rsidRPr="001C105E" w:rsidRDefault="007B5EFB" w:rsidP="000E4FF8">
            <w:pPr>
              <w:rPr>
                <w:lang w:val="en-GB"/>
              </w:rPr>
            </w:pPr>
            <w:r w:rsidRPr="001C105E">
              <w:rPr>
                <w:lang w:val="en-GB"/>
              </w:rPr>
              <w:t xml:space="preserve">Processing </w:t>
            </w:r>
          </w:p>
        </w:tc>
        <w:tc>
          <w:tcPr>
            <w:tcW w:w="1870" w:type="dxa"/>
          </w:tcPr>
          <w:p w:rsidR="007B5EFB" w:rsidRPr="001C105E" w:rsidRDefault="007B5EFB" w:rsidP="000E4FF8">
            <w:pPr>
              <w:rPr>
                <w:lang w:val="en-GB"/>
              </w:rPr>
            </w:pPr>
            <w:r w:rsidRPr="001C105E">
              <w:rPr>
                <w:lang w:val="en-GB"/>
              </w:rPr>
              <w:t>High</w:t>
            </w:r>
          </w:p>
        </w:tc>
        <w:tc>
          <w:tcPr>
            <w:tcW w:w="1870" w:type="dxa"/>
          </w:tcPr>
          <w:p w:rsidR="007B5EFB" w:rsidRPr="001C105E" w:rsidRDefault="007B5EFB" w:rsidP="000E4FF8">
            <w:pPr>
              <w:rPr>
                <w:lang w:val="en-GB"/>
              </w:rPr>
            </w:pPr>
            <w:r w:rsidRPr="001C105E">
              <w:rPr>
                <w:lang w:val="en-GB"/>
              </w:rPr>
              <w:t>Low</w:t>
            </w:r>
          </w:p>
        </w:tc>
        <w:tc>
          <w:tcPr>
            <w:tcW w:w="1870" w:type="dxa"/>
          </w:tcPr>
          <w:p w:rsidR="007B5EFB" w:rsidRPr="001C105E" w:rsidRDefault="007B5EFB" w:rsidP="000E4FF8">
            <w:pPr>
              <w:rPr>
                <w:lang w:val="en-GB"/>
              </w:rPr>
            </w:pPr>
            <w:r w:rsidRPr="001C105E">
              <w:rPr>
                <w:lang w:val="en-GB"/>
              </w:rPr>
              <w:t>Moderate</w:t>
            </w:r>
          </w:p>
        </w:tc>
        <w:tc>
          <w:tcPr>
            <w:tcW w:w="1870" w:type="dxa"/>
          </w:tcPr>
          <w:p w:rsidR="007B5EFB" w:rsidRPr="001C105E" w:rsidRDefault="007B5EFB" w:rsidP="000E4FF8">
            <w:pPr>
              <w:rPr>
                <w:lang w:val="en-GB"/>
              </w:rPr>
            </w:pPr>
            <w:r w:rsidRPr="001C105E">
              <w:rPr>
                <w:lang w:val="en-GB"/>
              </w:rPr>
              <w:t>Low</w:t>
            </w:r>
          </w:p>
        </w:tc>
      </w:tr>
      <w:tr w:rsidR="007B5EFB" w:rsidRPr="001C105E" w:rsidTr="001C105E">
        <w:tc>
          <w:tcPr>
            <w:tcW w:w="1870" w:type="dxa"/>
          </w:tcPr>
          <w:p w:rsidR="007B5EFB" w:rsidRPr="001C105E" w:rsidRDefault="007B5EFB" w:rsidP="000E4FF8">
            <w:pPr>
              <w:rPr>
                <w:lang w:val="en-GB"/>
              </w:rPr>
            </w:pPr>
            <w:r w:rsidRPr="001C105E">
              <w:rPr>
                <w:lang w:val="en-GB"/>
              </w:rPr>
              <w:t>Single point of failure</w:t>
            </w:r>
          </w:p>
        </w:tc>
        <w:tc>
          <w:tcPr>
            <w:tcW w:w="1870" w:type="dxa"/>
          </w:tcPr>
          <w:p w:rsidR="007B5EFB" w:rsidRPr="001C105E" w:rsidRDefault="007B5EFB" w:rsidP="000E4FF8">
            <w:pPr>
              <w:rPr>
                <w:lang w:val="en-GB"/>
              </w:rPr>
            </w:pPr>
            <w:r w:rsidRPr="001C105E">
              <w:rPr>
                <w:lang w:val="en-GB"/>
              </w:rPr>
              <w:t>No</w:t>
            </w:r>
          </w:p>
        </w:tc>
        <w:tc>
          <w:tcPr>
            <w:tcW w:w="1870" w:type="dxa"/>
          </w:tcPr>
          <w:p w:rsidR="007B5EFB" w:rsidRPr="001C105E" w:rsidRDefault="007B5EFB" w:rsidP="000E4FF8">
            <w:pPr>
              <w:rPr>
                <w:lang w:val="en-GB"/>
              </w:rPr>
            </w:pPr>
            <w:r w:rsidRPr="001C105E">
              <w:rPr>
                <w:lang w:val="en-GB"/>
              </w:rPr>
              <w:t>Yes</w:t>
            </w:r>
          </w:p>
        </w:tc>
        <w:tc>
          <w:tcPr>
            <w:tcW w:w="1870" w:type="dxa"/>
          </w:tcPr>
          <w:p w:rsidR="007B5EFB" w:rsidRPr="001C105E" w:rsidRDefault="007B5EFB" w:rsidP="000E4FF8">
            <w:pPr>
              <w:rPr>
                <w:lang w:val="en-GB"/>
              </w:rPr>
            </w:pPr>
            <w:r w:rsidRPr="001C105E">
              <w:rPr>
                <w:lang w:val="en-GB"/>
              </w:rPr>
              <w:t>No</w:t>
            </w:r>
          </w:p>
        </w:tc>
        <w:tc>
          <w:tcPr>
            <w:tcW w:w="1870" w:type="dxa"/>
          </w:tcPr>
          <w:p w:rsidR="007B5EFB" w:rsidRPr="001C105E" w:rsidRDefault="007B5EFB" w:rsidP="000E4FF8">
            <w:pPr>
              <w:rPr>
                <w:lang w:val="en-GB"/>
              </w:rPr>
            </w:pPr>
            <w:r w:rsidRPr="001C105E">
              <w:rPr>
                <w:lang w:val="en-GB"/>
              </w:rPr>
              <w:t>Yes</w:t>
            </w:r>
          </w:p>
        </w:tc>
      </w:tr>
    </w:tbl>
    <w:p w:rsidR="007B5EFB" w:rsidRPr="000E4FF8" w:rsidRDefault="007B5EFB" w:rsidP="000E4FF8">
      <w:pPr>
        <w:rPr>
          <w:lang w:val="en-GB"/>
        </w:rPr>
      </w:pPr>
    </w:p>
    <w:p w:rsidR="007B5EFB" w:rsidRDefault="007B5EFB" w:rsidP="00964BEE">
      <w:pPr>
        <w:pStyle w:val="Heading3"/>
      </w:pPr>
      <w:r>
        <w:t>Maturity</w:t>
      </w:r>
    </w:p>
    <w:p w:rsidR="007B5EFB" w:rsidRPr="00964BEE" w:rsidRDefault="007B5EFB" w:rsidP="000009D5">
      <w:r>
        <w:t>Each technology is characterized by the following maturity characteristics:</w:t>
      </w:r>
    </w:p>
    <w:p w:rsidR="007B5EFB" w:rsidRDefault="007B5EFB" w:rsidP="000009D5">
      <w:pPr>
        <w:pStyle w:val="ListParagraph"/>
        <w:numPr>
          <w:ilvl w:val="0"/>
          <w:numId w:val="16"/>
        </w:numPr>
      </w:pPr>
      <w:r>
        <w:t>Standardization Status: Indicate the standard organization(s), standard number, date approved (or current draft status)</w:t>
      </w:r>
    </w:p>
    <w:p w:rsidR="007B5EFB" w:rsidRDefault="007B5EFB" w:rsidP="000009D5">
      <w:pPr>
        <w:pStyle w:val="ListParagraph"/>
        <w:numPr>
          <w:ilvl w:val="0"/>
          <w:numId w:val="16"/>
        </w:numPr>
      </w:pPr>
      <w:r>
        <w:t>Time in market place: Time since the first version of the specification was deployed</w:t>
      </w:r>
    </w:p>
    <w:p w:rsidR="007B5EFB" w:rsidRDefault="007B5EFB" w:rsidP="000009D5">
      <w:pPr>
        <w:pStyle w:val="ListParagraph"/>
        <w:numPr>
          <w:ilvl w:val="0"/>
          <w:numId w:val="16"/>
        </w:numPr>
      </w:pPr>
      <w:r>
        <w:t>Suppliers: Identify specific products that can be used to develop an ITS implementation that conforms to the standard (we might change this to a simple count in the published report)</w:t>
      </w:r>
    </w:p>
    <w:p w:rsidR="007B5EFB" w:rsidRDefault="007B5EFB" w:rsidP="000009D5">
      <w:pPr>
        <w:pStyle w:val="ListParagraph"/>
        <w:numPr>
          <w:ilvl w:val="0"/>
          <w:numId w:val="16"/>
        </w:numPr>
      </w:pPr>
      <w:r>
        <w:t xml:space="preserve">ICT deployments: List example uses of the technology outside of ITS </w:t>
      </w:r>
    </w:p>
    <w:p w:rsidR="007B5EFB" w:rsidRDefault="007B5EFB" w:rsidP="000009D5">
      <w:pPr>
        <w:pStyle w:val="ListParagraph"/>
        <w:numPr>
          <w:ilvl w:val="0"/>
          <w:numId w:val="16"/>
        </w:numPr>
      </w:pPr>
      <w:r>
        <w:t>ITS deployments: List specific uses of the technology within ITS</w:t>
      </w:r>
    </w:p>
    <w:p w:rsidR="007B5EFB" w:rsidRDefault="007B5EFB" w:rsidP="000009D5">
      <w:pPr>
        <w:pStyle w:val="ListParagraph"/>
        <w:numPr>
          <w:ilvl w:val="0"/>
          <w:numId w:val="16"/>
        </w:numPr>
      </w:pPr>
      <w:r>
        <w:t xml:space="preserve">Notes: Any other relevant information </w:t>
      </w:r>
    </w:p>
    <w:p w:rsidR="007B5EFB" w:rsidRDefault="007B5EFB" w:rsidP="00964BEE"/>
    <w:p w:rsidR="007B5EFB" w:rsidRDefault="007B5EFB" w:rsidP="000E4826">
      <w:pPr>
        <w:rPr>
          <w:lang w:val="en-GB"/>
        </w:rPr>
        <w:sectPr w:rsidR="007B5EFB" w:rsidSect="00761302">
          <w:pgSz w:w="12240" w:h="15840"/>
          <w:pgMar w:top="1440" w:right="1440" w:bottom="1440" w:left="1440" w:header="720" w:footer="720" w:gutter="0"/>
          <w:cols w:space="720"/>
          <w:docGrid w:linePitch="360"/>
        </w:sect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0A0"/>
      </w:tblPr>
      <w:tblGrid>
        <w:gridCol w:w="1618"/>
        <w:gridCol w:w="1618"/>
        <w:gridCol w:w="1619"/>
        <w:gridCol w:w="1619"/>
        <w:gridCol w:w="1619"/>
        <w:gridCol w:w="1619"/>
        <w:gridCol w:w="1619"/>
        <w:gridCol w:w="1619"/>
      </w:tblGrid>
      <w:tr w:rsidR="007B5EFB" w:rsidRPr="001C105E" w:rsidTr="001C105E">
        <w:tc>
          <w:tcPr>
            <w:tcW w:w="1618" w:type="dxa"/>
            <w:tcBorders>
              <w:top w:val="single" w:sz="4" w:space="0" w:color="4472C4"/>
              <w:left w:val="single" w:sz="4" w:space="0" w:color="4472C4"/>
              <w:bottom w:val="single" w:sz="4" w:space="0" w:color="4472C4"/>
              <w:right w:val="nil"/>
            </w:tcBorders>
            <w:shd w:val="clear" w:color="auto" w:fill="4472C4"/>
          </w:tcPr>
          <w:p w:rsidR="007B5EFB" w:rsidRPr="001C105E" w:rsidRDefault="007B5EFB" w:rsidP="000E4826">
            <w:pPr>
              <w:rPr>
                <w:b/>
                <w:bCs/>
                <w:color w:val="FFFFFF"/>
                <w:lang w:val="en-GB"/>
              </w:rPr>
            </w:pPr>
            <w:r w:rsidRPr="001C105E">
              <w:rPr>
                <w:b/>
                <w:bCs/>
                <w:color w:val="FFFFFF"/>
                <w:lang w:val="en-GB"/>
              </w:rPr>
              <w:t>Technology</w:t>
            </w:r>
          </w:p>
        </w:tc>
        <w:tc>
          <w:tcPr>
            <w:tcW w:w="1618" w:type="dxa"/>
            <w:tcBorders>
              <w:top w:val="single" w:sz="4" w:space="0" w:color="4472C4"/>
              <w:left w:val="nil"/>
              <w:bottom w:val="single" w:sz="4" w:space="0" w:color="4472C4"/>
              <w:right w:val="nil"/>
            </w:tcBorders>
            <w:shd w:val="clear" w:color="auto" w:fill="4472C4"/>
          </w:tcPr>
          <w:p w:rsidR="007B5EFB" w:rsidRPr="001C105E" w:rsidRDefault="007B5EFB" w:rsidP="000E4826">
            <w:pPr>
              <w:rPr>
                <w:b/>
                <w:bCs/>
                <w:color w:val="FFFFFF"/>
                <w:lang w:val="en-GB"/>
              </w:rPr>
            </w:pPr>
            <w:r w:rsidRPr="001C105E">
              <w:rPr>
                <w:b/>
                <w:bCs/>
                <w:color w:val="FFFFFF"/>
                <w:lang w:val="en-GB"/>
              </w:rPr>
              <w:t>Topology</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0E4826">
            <w:pPr>
              <w:rPr>
                <w:b/>
                <w:bCs/>
                <w:color w:val="FFFFFF"/>
                <w:lang w:val="en-GB"/>
              </w:rPr>
            </w:pPr>
            <w:r w:rsidRPr="001C105E">
              <w:rPr>
                <w:b/>
                <w:bCs/>
                <w:color w:val="FFFFFF"/>
                <w:lang w:val="en-GB"/>
              </w:rPr>
              <w:t>Status</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0E4826">
            <w:pPr>
              <w:rPr>
                <w:b/>
                <w:bCs/>
                <w:color w:val="FFFFFF"/>
                <w:lang w:val="en-GB"/>
              </w:rPr>
            </w:pPr>
            <w:r w:rsidRPr="001C105E">
              <w:rPr>
                <w:b/>
                <w:bCs/>
                <w:color w:val="FFFFFF"/>
                <w:lang w:val="en-GB"/>
              </w:rPr>
              <w:t>Introduced</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0E4826">
            <w:pPr>
              <w:rPr>
                <w:b/>
                <w:bCs/>
                <w:color w:val="FFFFFF"/>
                <w:lang w:val="en-GB"/>
              </w:rPr>
            </w:pPr>
            <w:commentRangeStart w:id="144"/>
            <w:r w:rsidRPr="001C105E">
              <w:rPr>
                <w:b/>
                <w:bCs/>
                <w:color w:val="FFFFFF"/>
                <w:lang w:val="en-GB"/>
              </w:rPr>
              <w:t>Suppliers</w:t>
            </w:r>
            <w:commentRangeEnd w:id="144"/>
            <w:r w:rsidRPr="001C105E">
              <w:rPr>
                <w:rStyle w:val="CommentReference"/>
                <w:szCs w:val="16"/>
              </w:rPr>
              <w:commentReference w:id="144"/>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0E4826">
            <w:pPr>
              <w:rPr>
                <w:b/>
                <w:bCs/>
                <w:color w:val="FFFFFF"/>
                <w:lang w:val="en-GB"/>
              </w:rPr>
            </w:pPr>
            <w:r w:rsidRPr="001C105E">
              <w:rPr>
                <w:b/>
                <w:bCs/>
                <w:color w:val="FFFFFF"/>
                <w:lang w:val="en-GB"/>
              </w:rPr>
              <w:t xml:space="preserve">ICT </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0E4826">
            <w:pPr>
              <w:rPr>
                <w:b/>
                <w:bCs/>
                <w:color w:val="FFFFFF"/>
                <w:lang w:val="en-GB"/>
              </w:rPr>
            </w:pPr>
            <w:r w:rsidRPr="001C105E">
              <w:rPr>
                <w:b/>
                <w:bCs/>
                <w:color w:val="FFFFFF"/>
                <w:lang w:val="en-GB"/>
              </w:rPr>
              <w:t>ITS</w:t>
            </w:r>
          </w:p>
        </w:tc>
        <w:tc>
          <w:tcPr>
            <w:tcW w:w="1619" w:type="dxa"/>
            <w:tcBorders>
              <w:top w:val="single" w:sz="4" w:space="0" w:color="4472C4"/>
              <w:left w:val="nil"/>
              <w:bottom w:val="single" w:sz="4" w:space="0" w:color="4472C4"/>
              <w:right w:val="single" w:sz="4" w:space="0" w:color="4472C4"/>
            </w:tcBorders>
            <w:shd w:val="clear" w:color="auto" w:fill="4472C4"/>
          </w:tcPr>
          <w:p w:rsidR="007B5EFB" w:rsidRPr="001C105E" w:rsidRDefault="007B5EFB" w:rsidP="000E4826">
            <w:pPr>
              <w:rPr>
                <w:b/>
                <w:bCs/>
                <w:color w:val="FFFFFF"/>
                <w:lang w:val="en-GB"/>
              </w:rPr>
            </w:pPr>
            <w:commentRangeStart w:id="145"/>
            <w:r w:rsidRPr="001C105E">
              <w:rPr>
                <w:b/>
                <w:bCs/>
                <w:color w:val="FFFFFF"/>
                <w:lang w:val="en-GB"/>
              </w:rPr>
              <w:t>Notes</w:t>
            </w:r>
            <w:commentRangeEnd w:id="145"/>
            <w:r>
              <w:rPr>
                <w:rStyle w:val="CommentReference"/>
                <w:szCs w:val="16"/>
              </w:rPr>
              <w:commentReference w:id="145"/>
            </w:r>
          </w:p>
        </w:tc>
      </w:tr>
      <w:tr w:rsidR="007B5EFB" w:rsidRPr="001C105E" w:rsidTr="001C105E">
        <w:tc>
          <w:tcPr>
            <w:tcW w:w="1618" w:type="dxa"/>
            <w:shd w:val="clear" w:color="auto" w:fill="D9E2F3"/>
          </w:tcPr>
          <w:p w:rsidR="007B5EFB" w:rsidRPr="001C105E" w:rsidRDefault="007B5EFB" w:rsidP="000E4826">
            <w:pPr>
              <w:rPr>
                <w:b/>
                <w:bCs/>
                <w:lang w:val="en-GB"/>
              </w:rPr>
            </w:pPr>
            <w:r w:rsidRPr="001C105E">
              <w:rPr>
                <w:b/>
                <w:bCs/>
                <w:lang w:val="en-GB"/>
              </w:rPr>
              <w:t>AMQP</w:t>
            </w:r>
          </w:p>
        </w:tc>
        <w:tc>
          <w:tcPr>
            <w:tcW w:w="1618" w:type="dxa"/>
            <w:shd w:val="clear" w:color="auto" w:fill="D9E2F3"/>
          </w:tcPr>
          <w:p w:rsidR="007B5EFB" w:rsidRPr="001C105E" w:rsidRDefault="007B5EFB" w:rsidP="000E4826">
            <w:pPr>
              <w:rPr>
                <w:lang w:val="en-GB"/>
              </w:rPr>
            </w:pPr>
            <w:del w:id="147" w:author="Kenneth Vaughn" w:date="2019-02-25T16:21:00Z">
              <w:r w:rsidRPr="001C105E" w:rsidDel="00D96733">
                <w:rPr>
                  <w:lang w:val="en-GB"/>
                </w:rPr>
                <w:delText>Hierarch hub</w:delText>
              </w:r>
            </w:del>
            <w:ins w:id="148" w:author="Kenneth Vaughn" w:date="2019-02-25T16:21:00Z">
              <w:r w:rsidRPr="001C105E">
                <w:rPr>
                  <w:lang w:val="en-GB"/>
                </w:rPr>
                <w:t>Datab</w:t>
              </w:r>
            </w:ins>
            <w:ins w:id="149" w:author="Kenneth Vaughn" w:date="2019-02-25T16:22:00Z">
              <w:r w:rsidRPr="001C105E">
                <w:rPr>
                  <w:lang w:val="en-GB"/>
                </w:rPr>
                <w:t>ase</w:t>
              </w:r>
            </w:ins>
            <w:ins w:id="150" w:author="Kenneth Vaughn" w:date="2019-02-25T16:21:00Z">
              <w:r w:rsidRPr="001C105E">
                <w:rPr>
                  <w:lang w:val="en-GB"/>
                </w:rPr>
                <w:t xml:space="preserve"> Service</w:t>
              </w:r>
            </w:ins>
          </w:p>
        </w:tc>
        <w:tc>
          <w:tcPr>
            <w:tcW w:w="1619" w:type="dxa"/>
            <w:shd w:val="clear" w:color="auto" w:fill="D9E2F3"/>
          </w:tcPr>
          <w:p w:rsidR="007B5EFB" w:rsidRPr="001C105E" w:rsidRDefault="007B5EFB" w:rsidP="000E4826">
            <w:pPr>
              <w:rPr>
                <w:lang w:val="en-GB"/>
              </w:rPr>
            </w:pPr>
            <w:r w:rsidRPr="001C105E">
              <w:rPr>
                <w:lang w:val="en-GB"/>
              </w:rPr>
              <w:t>OASIS AMQP</w:t>
            </w:r>
          </w:p>
        </w:tc>
        <w:tc>
          <w:tcPr>
            <w:tcW w:w="1619" w:type="dxa"/>
            <w:shd w:val="clear" w:color="auto" w:fill="D9E2F3"/>
          </w:tcPr>
          <w:p w:rsidR="007B5EFB" w:rsidRPr="001C105E" w:rsidRDefault="007B5EFB" w:rsidP="000E4826">
            <w:pPr>
              <w:rPr>
                <w:lang w:val="en-GB"/>
              </w:rPr>
            </w:pPr>
            <w:r w:rsidRPr="001C105E">
              <w:rPr>
                <w:lang w:val="en-GB"/>
              </w:rPr>
              <w:t>2011</w:t>
            </w: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ins w:id="151" w:author="Kenneth Vaughn" w:date="2019-02-25T16:56:00Z">
              <w:r w:rsidRPr="001C105E">
                <w:rPr>
                  <w:lang w:val="en-GB"/>
                </w:rPr>
                <w:t>EU? Scandavia</w:t>
              </w:r>
            </w:ins>
            <w:ins w:id="152" w:author="Kenneth Vaughn" w:date="2019-02-25T16:57:00Z">
              <w:r w:rsidRPr="001C105E">
                <w:rPr>
                  <w:lang w:val="en-GB"/>
                </w:rPr>
                <w:t>?</w:t>
              </w:r>
            </w:ins>
          </w:p>
        </w:tc>
        <w:tc>
          <w:tcPr>
            <w:tcW w:w="1619" w:type="dxa"/>
            <w:shd w:val="clear" w:color="auto" w:fill="D9E2F3"/>
          </w:tcPr>
          <w:p w:rsidR="007B5EFB" w:rsidRPr="001C105E" w:rsidRDefault="007B5EFB" w:rsidP="000E4826">
            <w:pPr>
              <w:rPr>
                <w:lang w:val="en-GB"/>
              </w:rPr>
            </w:pPr>
          </w:p>
        </w:tc>
      </w:tr>
      <w:tr w:rsidR="007B5EFB" w:rsidRPr="001C105E" w:rsidTr="001C105E">
        <w:tc>
          <w:tcPr>
            <w:tcW w:w="1618" w:type="dxa"/>
          </w:tcPr>
          <w:p w:rsidR="007B5EFB" w:rsidRPr="001C105E" w:rsidRDefault="007B5EFB" w:rsidP="000E4826">
            <w:pPr>
              <w:rPr>
                <w:b/>
                <w:bCs/>
                <w:lang w:val="en-GB"/>
              </w:rPr>
            </w:pPr>
            <w:r w:rsidRPr="001C105E">
              <w:rPr>
                <w:b/>
                <w:bCs/>
                <w:lang w:val="en-GB"/>
              </w:rPr>
              <w:t>Apache Kafka</w:t>
            </w:r>
          </w:p>
        </w:tc>
        <w:tc>
          <w:tcPr>
            <w:tcW w:w="1618" w:type="dxa"/>
          </w:tcPr>
          <w:p w:rsidR="007B5EFB" w:rsidRPr="001C105E" w:rsidRDefault="007B5EFB" w:rsidP="000E4826">
            <w:pPr>
              <w:rPr>
                <w:lang w:val="en-GB"/>
              </w:rPr>
            </w:pPr>
            <w:del w:id="153" w:author="Kenneth Vaughn" w:date="2019-02-25T16:21:00Z">
              <w:r w:rsidRPr="001C105E" w:rsidDel="00D96733">
                <w:rPr>
                  <w:lang w:val="en-GB"/>
                </w:rPr>
                <w:delText>Hierarch hub</w:delText>
              </w:r>
            </w:del>
            <w:ins w:id="154" w:author="Kenneth Vaughn" w:date="2019-02-25T16:21:00Z">
              <w:r w:rsidRPr="001C105E">
                <w:rPr>
                  <w:lang w:val="en-GB"/>
                </w:rPr>
                <w:t>Data</w:t>
              </w:r>
            </w:ins>
            <w:ins w:id="155" w:author="Kenneth Vaughn" w:date="2019-02-25T16:22:00Z">
              <w:r w:rsidRPr="001C105E">
                <w:rPr>
                  <w:lang w:val="en-GB"/>
                </w:rPr>
                <w:t>base Service</w:t>
              </w:r>
            </w:ins>
          </w:p>
        </w:tc>
        <w:tc>
          <w:tcPr>
            <w:tcW w:w="1619" w:type="dxa"/>
          </w:tcPr>
          <w:p w:rsidR="007B5EFB" w:rsidRPr="001C105E" w:rsidRDefault="007B5EFB" w:rsidP="000E4826">
            <w:pPr>
              <w:rPr>
                <w:lang w:val="en-GB"/>
              </w:rPr>
            </w:pPr>
            <w:r w:rsidRPr="001C105E">
              <w:rPr>
                <w:lang w:val="en-GB"/>
              </w:rPr>
              <w:t>Open source</w:t>
            </w:r>
          </w:p>
        </w:tc>
        <w:tc>
          <w:tcPr>
            <w:tcW w:w="1619" w:type="dxa"/>
          </w:tcPr>
          <w:p w:rsidR="007B5EFB" w:rsidRPr="001C105E" w:rsidRDefault="007B5EFB" w:rsidP="000E4826">
            <w:pPr>
              <w:rPr>
                <w:lang w:val="en-GB"/>
              </w:rPr>
            </w:pPr>
            <w:r w:rsidRPr="001C105E">
              <w:rPr>
                <w:lang w:val="en-GB"/>
              </w:rPr>
              <w:t>2012</w:t>
            </w:r>
          </w:p>
        </w:tc>
        <w:tc>
          <w:tcPr>
            <w:tcW w:w="1619" w:type="dxa"/>
          </w:tcPr>
          <w:p w:rsidR="007B5EFB" w:rsidRPr="001C105E" w:rsidRDefault="007B5EFB" w:rsidP="000E4826">
            <w:pPr>
              <w:rPr>
                <w:lang w:val="en-GB"/>
              </w:rPr>
            </w:pPr>
          </w:p>
        </w:tc>
        <w:tc>
          <w:tcPr>
            <w:tcW w:w="1619" w:type="dxa"/>
          </w:tcPr>
          <w:p w:rsidR="007B5EFB" w:rsidRPr="001C105E" w:rsidRDefault="007B5EFB" w:rsidP="000E4826">
            <w:pPr>
              <w:rPr>
                <w:lang w:val="en-GB"/>
              </w:rPr>
            </w:pPr>
          </w:p>
        </w:tc>
        <w:tc>
          <w:tcPr>
            <w:tcW w:w="1619" w:type="dxa"/>
          </w:tcPr>
          <w:p w:rsidR="007B5EFB" w:rsidRPr="001C105E" w:rsidRDefault="007B5EFB" w:rsidP="000E4826">
            <w:pPr>
              <w:rPr>
                <w:lang w:val="en-GB"/>
              </w:rPr>
            </w:pPr>
            <w:smartTag w:uri="urn:schemas-microsoft-com:office:smarttags" w:element="place">
              <w:smartTag w:uri="urn:schemas-microsoft-com:office:smarttags" w:element="State">
                <w:r w:rsidRPr="001C105E">
                  <w:rPr>
                    <w:lang w:val="en-GB"/>
                  </w:rPr>
                  <w:t>Wyoming</w:t>
                </w:r>
              </w:smartTag>
            </w:smartTag>
            <w:r w:rsidRPr="001C105E">
              <w:rPr>
                <w:lang w:val="en-GB"/>
              </w:rPr>
              <w:t xml:space="preserve"> deployment</w:t>
            </w:r>
          </w:p>
        </w:tc>
        <w:tc>
          <w:tcPr>
            <w:tcW w:w="1619" w:type="dxa"/>
          </w:tcPr>
          <w:p w:rsidR="007B5EFB" w:rsidRPr="001C105E" w:rsidRDefault="007B5EFB" w:rsidP="000E4826">
            <w:pPr>
              <w:rPr>
                <w:lang w:val="en-GB"/>
              </w:rPr>
            </w:pPr>
          </w:p>
        </w:tc>
      </w:tr>
      <w:tr w:rsidR="007B5EFB" w:rsidRPr="001C105E" w:rsidTr="001C105E">
        <w:tc>
          <w:tcPr>
            <w:tcW w:w="1618" w:type="dxa"/>
            <w:shd w:val="clear" w:color="auto" w:fill="D9E2F3"/>
          </w:tcPr>
          <w:p w:rsidR="007B5EFB" w:rsidRPr="001C105E" w:rsidRDefault="007B5EFB" w:rsidP="000E4826">
            <w:pPr>
              <w:rPr>
                <w:b/>
                <w:bCs/>
                <w:lang w:val="en-GB"/>
              </w:rPr>
            </w:pPr>
            <w:r w:rsidRPr="001C105E">
              <w:rPr>
                <w:b/>
                <w:bCs/>
                <w:lang w:val="en-GB"/>
              </w:rPr>
              <w:t>ISO 17429</w:t>
            </w:r>
          </w:p>
        </w:tc>
        <w:tc>
          <w:tcPr>
            <w:tcW w:w="1618" w:type="dxa"/>
            <w:shd w:val="clear" w:color="auto" w:fill="D9E2F3"/>
          </w:tcPr>
          <w:p w:rsidR="007B5EFB" w:rsidRPr="001C105E" w:rsidRDefault="007B5EFB" w:rsidP="000E4826">
            <w:pPr>
              <w:rPr>
                <w:lang w:val="en-GB"/>
              </w:rPr>
            </w:pPr>
            <w:del w:id="156" w:author="Kenneth Vaughn" w:date="2019-02-25T16:22:00Z">
              <w:r w:rsidRPr="001C105E" w:rsidDel="00587154">
                <w:rPr>
                  <w:color w:val="FF0000"/>
                  <w:lang w:val="en-GB"/>
                </w:rPr>
                <w:delText>Peer-to-peer</w:delText>
              </w:r>
            </w:del>
            <w:r w:rsidRPr="001C105E">
              <w:rPr>
                <w:color w:val="FF0000"/>
                <w:lang w:val="en-GB"/>
              </w:rPr>
              <w:t>?</w:t>
            </w:r>
          </w:p>
        </w:tc>
        <w:tc>
          <w:tcPr>
            <w:tcW w:w="1619" w:type="dxa"/>
            <w:shd w:val="clear" w:color="auto" w:fill="D9E2F3"/>
          </w:tcPr>
          <w:p w:rsidR="007B5EFB" w:rsidRPr="001C105E" w:rsidRDefault="007B5EFB" w:rsidP="000E4826">
            <w:pPr>
              <w:rPr>
                <w:lang w:val="en-GB"/>
              </w:rPr>
            </w:pPr>
            <w:r w:rsidRPr="001C105E">
              <w:rPr>
                <w:lang w:val="en-GB"/>
              </w:rPr>
              <w:t>ISO TS</w:t>
            </w:r>
          </w:p>
        </w:tc>
        <w:tc>
          <w:tcPr>
            <w:tcW w:w="1619" w:type="dxa"/>
            <w:shd w:val="clear" w:color="auto" w:fill="D9E2F3"/>
          </w:tcPr>
          <w:p w:rsidR="007B5EFB" w:rsidRPr="001C105E" w:rsidRDefault="007B5EFB" w:rsidP="000E4826">
            <w:pPr>
              <w:rPr>
                <w:lang w:val="en-GB"/>
              </w:rPr>
            </w:pPr>
            <w:r w:rsidRPr="001C105E">
              <w:rPr>
                <w:lang w:val="en-GB"/>
              </w:rPr>
              <w:t>2017</w:t>
            </w: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r w:rsidRPr="001C105E">
              <w:rPr>
                <w:lang w:val="en-GB"/>
              </w:rPr>
              <w:t>ISO/TC 204 standard</w:t>
            </w:r>
          </w:p>
        </w:tc>
      </w:tr>
      <w:tr w:rsidR="007B5EFB" w:rsidRPr="001C105E" w:rsidTr="001C105E">
        <w:tc>
          <w:tcPr>
            <w:tcW w:w="1618" w:type="dxa"/>
          </w:tcPr>
          <w:p w:rsidR="007B5EFB" w:rsidRPr="001C105E" w:rsidRDefault="007B5EFB" w:rsidP="000E4826">
            <w:pPr>
              <w:rPr>
                <w:b/>
                <w:bCs/>
                <w:lang w:val="en-GB"/>
              </w:rPr>
            </w:pPr>
            <w:r w:rsidRPr="001C105E">
              <w:rPr>
                <w:b/>
                <w:bCs/>
                <w:lang w:val="en-GB"/>
              </w:rPr>
              <w:t>MQTT</w:t>
            </w:r>
          </w:p>
        </w:tc>
        <w:tc>
          <w:tcPr>
            <w:tcW w:w="1618" w:type="dxa"/>
          </w:tcPr>
          <w:p w:rsidR="007B5EFB" w:rsidRPr="001C105E" w:rsidRDefault="007B5EFB" w:rsidP="000E4826">
            <w:pPr>
              <w:rPr>
                <w:lang w:val="en-GB"/>
              </w:rPr>
            </w:pPr>
            <w:del w:id="157" w:author="Kenneth Vaughn" w:date="2019-02-25T16:22:00Z">
              <w:r w:rsidRPr="001C105E" w:rsidDel="00587154">
                <w:rPr>
                  <w:lang w:val="en-GB"/>
                </w:rPr>
                <w:delText>Hierarch hub</w:delText>
              </w:r>
            </w:del>
            <w:ins w:id="158" w:author="Kenneth Vaughn" w:date="2019-02-25T16:22:00Z">
              <w:r w:rsidRPr="001C105E">
                <w:rPr>
                  <w:lang w:val="en-GB"/>
                </w:rPr>
                <w:t>Database Service</w:t>
              </w:r>
            </w:ins>
          </w:p>
        </w:tc>
        <w:tc>
          <w:tcPr>
            <w:tcW w:w="1619" w:type="dxa"/>
          </w:tcPr>
          <w:p w:rsidR="007B5EFB" w:rsidRPr="001C105E" w:rsidRDefault="007B5EFB" w:rsidP="000E4826">
            <w:pPr>
              <w:rPr>
                <w:lang w:val="en-GB"/>
              </w:rPr>
            </w:pPr>
            <w:r w:rsidRPr="001C105E">
              <w:rPr>
                <w:lang w:val="en-GB"/>
              </w:rPr>
              <w:t>OASIS MQTT</w:t>
            </w:r>
          </w:p>
        </w:tc>
        <w:tc>
          <w:tcPr>
            <w:tcW w:w="1619" w:type="dxa"/>
          </w:tcPr>
          <w:p w:rsidR="007B5EFB" w:rsidRPr="001C105E" w:rsidRDefault="007B5EFB" w:rsidP="000E4826">
            <w:pPr>
              <w:rPr>
                <w:lang w:val="en-GB"/>
              </w:rPr>
            </w:pPr>
            <w:r w:rsidRPr="001C105E">
              <w:rPr>
                <w:lang w:val="en-GB"/>
              </w:rPr>
              <w:t>2013</w:t>
            </w:r>
          </w:p>
        </w:tc>
        <w:tc>
          <w:tcPr>
            <w:tcW w:w="1619" w:type="dxa"/>
          </w:tcPr>
          <w:p w:rsidR="007B5EFB" w:rsidRPr="001C105E" w:rsidRDefault="007B5EFB" w:rsidP="000E4826">
            <w:pPr>
              <w:rPr>
                <w:lang w:val="en-GB"/>
              </w:rPr>
            </w:pPr>
          </w:p>
        </w:tc>
        <w:tc>
          <w:tcPr>
            <w:tcW w:w="1619" w:type="dxa"/>
          </w:tcPr>
          <w:p w:rsidR="007B5EFB" w:rsidRPr="001C105E" w:rsidRDefault="007B5EFB" w:rsidP="000E4826">
            <w:pPr>
              <w:rPr>
                <w:lang w:val="en-GB"/>
              </w:rPr>
            </w:pPr>
          </w:p>
        </w:tc>
        <w:tc>
          <w:tcPr>
            <w:tcW w:w="1619" w:type="dxa"/>
          </w:tcPr>
          <w:p w:rsidR="007B5EFB" w:rsidRPr="001C105E" w:rsidRDefault="007B5EFB" w:rsidP="000E4826">
            <w:pPr>
              <w:rPr>
                <w:lang w:val="en-GB"/>
              </w:rPr>
            </w:pPr>
            <w:smartTag w:uri="urn:schemas-microsoft-com:office:smarttags" w:element="State">
              <w:r w:rsidRPr="001C105E">
                <w:rPr>
                  <w:lang w:val="en-GB"/>
                </w:rPr>
                <w:t>Queensland</w:t>
              </w:r>
            </w:smartTag>
            <w:r w:rsidRPr="001C105E">
              <w:rPr>
                <w:lang w:val="en-GB"/>
              </w:rPr>
              <w:t xml:space="preserve">, </w:t>
            </w:r>
            <w:smartTag w:uri="urn:schemas-microsoft-com:office:smarttags" w:element="place">
              <w:smartTag w:uri="urn:schemas-microsoft-com:office:smarttags" w:element="country-region">
                <w:r w:rsidRPr="001C105E">
                  <w:rPr>
                    <w:lang w:val="en-GB"/>
                  </w:rPr>
                  <w:t>Australia</w:t>
                </w:r>
              </w:smartTag>
            </w:smartTag>
            <w:r w:rsidRPr="001C105E">
              <w:rPr>
                <w:lang w:val="en-GB"/>
              </w:rPr>
              <w:t xml:space="preserve"> (CAVI)</w:t>
            </w:r>
          </w:p>
        </w:tc>
        <w:tc>
          <w:tcPr>
            <w:tcW w:w="1619" w:type="dxa"/>
          </w:tcPr>
          <w:p w:rsidR="007B5EFB" w:rsidRPr="001C105E" w:rsidRDefault="007B5EFB" w:rsidP="000E4826">
            <w:pPr>
              <w:rPr>
                <w:lang w:val="en-GB"/>
              </w:rPr>
            </w:pPr>
          </w:p>
        </w:tc>
      </w:tr>
      <w:tr w:rsidR="007B5EFB" w:rsidRPr="001C105E" w:rsidTr="001C105E">
        <w:tc>
          <w:tcPr>
            <w:tcW w:w="1618" w:type="dxa"/>
            <w:shd w:val="clear" w:color="auto" w:fill="D9E2F3"/>
          </w:tcPr>
          <w:p w:rsidR="007B5EFB" w:rsidRPr="001C105E" w:rsidRDefault="007B5EFB" w:rsidP="000E4826">
            <w:pPr>
              <w:rPr>
                <w:b/>
                <w:bCs/>
                <w:lang w:val="en-GB"/>
              </w:rPr>
            </w:pPr>
            <w:r w:rsidRPr="001C105E">
              <w:rPr>
                <w:b/>
                <w:bCs/>
                <w:lang w:val="en-GB"/>
              </w:rPr>
              <w:t>OMG DDS</w:t>
            </w:r>
          </w:p>
        </w:tc>
        <w:tc>
          <w:tcPr>
            <w:tcW w:w="1618" w:type="dxa"/>
            <w:shd w:val="clear" w:color="auto" w:fill="D9E2F3"/>
          </w:tcPr>
          <w:p w:rsidR="007B5EFB" w:rsidRPr="001C105E" w:rsidRDefault="007B5EFB" w:rsidP="000E4826">
            <w:pPr>
              <w:rPr>
                <w:lang w:val="en-GB"/>
              </w:rPr>
            </w:pPr>
            <w:del w:id="159" w:author="Kenneth Vaughn" w:date="2019-02-25T16:23:00Z">
              <w:r w:rsidRPr="001C105E" w:rsidDel="00587154">
                <w:rPr>
                  <w:lang w:val="en-GB"/>
                </w:rPr>
                <w:delText>Peer-to-peer</w:delText>
              </w:r>
            </w:del>
            <w:ins w:id="160" w:author="Kenneth Vaughn" w:date="2019-02-25T16:23:00Z">
              <w:r w:rsidRPr="001C105E">
                <w:rPr>
                  <w:lang w:val="en-GB"/>
                </w:rPr>
                <w:t>Databus Service</w:t>
              </w:r>
            </w:ins>
          </w:p>
        </w:tc>
        <w:tc>
          <w:tcPr>
            <w:tcW w:w="1619" w:type="dxa"/>
            <w:shd w:val="clear" w:color="auto" w:fill="D9E2F3"/>
          </w:tcPr>
          <w:p w:rsidR="007B5EFB" w:rsidRPr="001C105E" w:rsidRDefault="007B5EFB" w:rsidP="000E4826">
            <w:pPr>
              <w:rPr>
                <w:lang w:val="en-GB"/>
              </w:rPr>
            </w:pPr>
            <w:r w:rsidRPr="001C105E">
              <w:rPr>
                <w:lang w:val="en-GB"/>
              </w:rPr>
              <w:t>OMG DDS</w:t>
            </w:r>
          </w:p>
        </w:tc>
        <w:tc>
          <w:tcPr>
            <w:tcW w:w="1619" w:type="dxa"/>
            <w:shd w:val="clear" w:color="auto" w:fill="D9E2F3"/>
          </w:tcPr>
          <w:p w:rsidR="007B5EFB" w:rsidRPr="001C105E" w:rsidRDefault="007B5EFB" w:rsidP="000E4826">
            <w:pPr>
              <w:rPr>
                <w:lang w:val="en-GB"/>
              </w:rPr>
            </w:pPr>
            <w:r w:rsidRPr="001C105E">
              <w:rPr>
                <w:lang w:val="en-GB"/>
              </w:rPr>
              <w:t>2004</w:t>
            </w: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p>
        </w:tc>
        <w:tc>
          <w:tcPr>
            <w:tcW w:w="1619" w:type="dxa"/>
            <w:shd w:val="clear" w:color="auto" w:fill="D9E2F3"/>
          </w:tcPr>
          <w:p w:rsidR="007B5EFB" w:rsidRPr="001C105E" w:rsidRDefault="007B5EFB" w:rsidP="000E4826">
            <w:pPr>
              <w:rPr>
                <w:lang w:val="en-GB"/>
              </w:rPr>
            </w:pPr>
            <w:ins w:id="161" w:author="Kenneth Vaughn" w:date="2019-02-25T16:57:00Z">
              <w:r w:rsidRPr="001C105E">
                <w:rPr>
                  <w:lang w:val="en-GB"/>
                </w:rPr>
                <w:t>RTI</w:t>
              </w:r>
            </w:ins>
          </w:p>
        </w:tc>
      </w:tr>
      <w:tr w:rsidR="007B5EFB" w:rsidRPr="001C105E" w:rsidTr="001C105E">
        <w:trPr>
          <w:ins w:id="162" w:author="Dick Roy" w:date="2019-05-06T13:36:00Z"/>
        </w:trPr>
        <w:tc>
          <w:tcPr>
            <w:tcW w:w="1618" w:type="dxa"/>
            <w:shd w:val="clear" w:color="auto" w:fill="D9E2F3"/>
          </w:tcPr>
          <w:p w:rsidR="007B5EFB" w:rsidRPr="001C105E" w:rsidRDefault="007B5EFB" w:rsidP="000E4826">
            <w:pPr>
              <w:rPr>
                <w:ins w:id="163" w:author="Dick Roy" w:date="2019-05-06T13:36:00Z"/>
                <w:b/>
                <w:bCs/>
                <w:lang w:val="en-GB"/>
              </w:rPr>
            </w:pPr>
            <w:ins w:id="164" w:author="Dick Roy" w:date="2019-05-06T13:36:00Z">
              <w:r>
                <w:rPr>
                  <w:b/>
                  <w:bCs/>
                  <w:lang w:val="en-GB"/>
                </w:rPr>
                <w:t>oneM2M</w:t>
              </w:r>
            </w:ins>
          </w:p>
        </w:tc>
        <w:tc>
          <w:tcPr>
            <w:tcW w:w="1618" w:type="dxa"/>
            <w:shd w:val="clear" w:color="auto" w:fill="D9E2F3"/>
          </w:tcPr>
          <w:p w:rsidR="007B5EFB" w:rsidRPr="001C105E" w:rsidDel="00587154" w:rsidRDefault="007B5EFB" w:rsidP="000E4826">
            <w:pPr>
              <w:rPr>
                <w:ins w:id="165" w:author="Dick Roy" w:date="2019-05-06T13:36:00Z"/>
                <w:lang w:val="en-GB"/>
              </w:rPr>
            </w:pPr>
          </w:p>
        </w:tc>
        <w:tc>
          <w:tcPr>
            <w:tcW w:w="1619" w:type="dxa"/>
            <w:shd w:val="clear" w:color="auto" w:fill="D9E2F3"/>
          </w:tcPr>
          <w:p w:rsidR="007B5EFB" w:rsidRPr="001C105E" w:rsidRDefault="007B5EFB" w:rsidP="000E4826">
            <w:pPr>
              <w:rPr>
                <w:ins w:id="166" w:author="Dick Roy" w:date="2019-05-06T13:36:00Z"/>
                <w:lang w:val="en-GB"/>
              </w:rPr>
            </w:pPr>
          </w:p>
        </w:tc>
        <w:tc>
          <w:tcPr>
            <w:tcW w:w="1619" w:type="dxa"/>
            <w:shd w:val="clear" w:color="auto" w:fill="D9E2F3"/>
          </w:tcPr>
          <w:p w:rsidR="007B5EFB" w:rsidRPr="001C105E" w:rsidRDefault="007B5EFB" w:rsidP="000E4826">
            <w:pPr>
              <w:rPr>
                <w:ins w:id="167" w:author="Dick Roy" w:date="2019-05-06T13:36:00Z"/>
                <w:lang w:val="en-GB"/>
              </w:rPr>
            </w:pPr>
          </w:p>
        </w:tc>
        <w:tc>
          <w:tcPr>
            <w:tcW w:w="1619" w:type="dxa"/>
            <w:shd w:val="clear" w:color="auto" w:fill="D9E2F3"/>
          </w:tcPr>
          <w:p w:rsidR="007B5EFB" w:rsidRPr="001C105E" w:rsidRDefault="007B5EFB" w:rsidP="000E4826">
            <w:pPr>
              <w:rPr>
                <w:ins w:id="168" w:author="Dick Roy" w:date="2019-05-06T13:36:00Z"/>
                <w:lang w:val="en-GB"/>
              </w:rPr>
            </w:pPr>
          </w:p>
        </w:tc>
        <w:tc>
          <w:tcPr>
            <w:tcW w:w="1619" w:type="dxa"/>
            <w:shd w:val="clear" w:color="auto" w:fill="D9E2F3"/>
          </w:tcPr>
          <w:p w:rsidR="007B5EFB" w:rsidRPr="001C105E" w:rsidRDefault="007B5EFB" w:rsidP="000E4826">
            <w:pPr>
              <w:rPr>
                <w:ins w:id="169" w:author="Dick Roy" w:date="2019-05-06T13:36:00Z"/>
                <w:lang w:val="en-GB"/>
              </w:rPr>
            </w:pPr>
          </w:p>
        </w:tc>
        <w:tc>
          <w:tcPr>
            <w:tcW w:w="1619" w:type="dxa"/>
            <w:shd w:val="clear" w:color="auto" w:fill="D9E2F3"/>
          </w:tcPr>
          <w:p w:rsidR="007B5EFB" w:rsidRPr="001C105E" w:rsidRDefault="007B5EFB" w:rsidP="000E4826">
            <w:pPr>
              <w:rPr>
                <w:ins w:id="170" w:author="Dick Roy" w:date="2019-05-06T13:36:00Z"/>
                <w:lang w:val="en-GB"/>
              </w:rPr>
            </w:pPr>
          </w:p>
        </w:tc>
        <w:tc>
          <w:tcPr>
            <w:tcW w:w="1619" w:type="dxa"/>
            <w:shd w:val="clear" w:color="auto" w:fill="D9E2F3"/>
          </w:tcPr>
          <w:p w:rsidR="007B5EFB" w:rsidRPr="001C105E" w:rsidRDefault="007B5EFB" w:rsidP="000E4826">
            <w:pPr>
              <w:rPr>
                <w:ins w:id="171" w:author="Dick Roy" w:date="2019-05-06T13:36:00Z"/>
                <w:lang w:val="en-GB"/>
              </w:rPr>
            </w:pPr>
          </w:p>
        </w:tc>
      </w:tr>
      <w:tr w:rsidR="007B5EFB" w:rsidRPr="001C105E" w:rsidTr="001C105E">
        <w:tc>
          <w:tcPr>
            <w:tcW w:w="1618" w:type="dxa"/>
          </w:tcPr>
          <w:p w:rsidR="007B5EFB" w:rsidRPr="001C105E" w:rsidRDefault="007B5EFB" w:rsidP="000E4826">
            <w:pPr>
              <w:rPr>
                <w:b/>
                <w:bCs/>
                <w:lang w:val="en-GB"/>
              </w:rPr>
            </w:pPr>
            <w:commentRangeStart w:id="172"/>
            <w:r w:rsidRPr="001C105E">
              <w:rPr>
                <w:b/>
                <w:bCs/>
                <w:lang w:val="en-GB"/>
              </w:rPr>
              <w:t>SNMPv1</w:t>
            </w:r>
            <w:commentRangeEnd w:id="172"/>
            <w:r w:rsidRPr="001C105E">
              <w:rPr>
                <w:rStyle w:val="CommentReference"/>
                <w:szCs w:val="16"/>
              </w:rPr>
              <w:commentReference w:id="172"/>
            </w:r>
          </w:p>
        </w:tc>
        <w:tc>
          <w:tcPr>
            <w:tcW w:w="1618" w:type="dxa"/>
          </w:tcPr>
          <w:p w:rsidR="007B5EFB" w:rsidRPr="001C105E" w:rsidRDefault="007B5EFB" w:rsidP="000E4826">
            <w:pPr>
              <w:rPr>
                <w:lang w:val="en-GB"/>
              </w:rPr>
            </w:pPr>
            <w:r w:rsidRPr="001C105E">
              <w:rPr>
                <w:lang w:val="en-GB"/>
              </w:rPr>
              <w:t>Mesh</w:t>
            </w:r>
          </w:p>
        </w:tc>
        <w:tc>
          <w:tcPr>
            <w:tcW w:w="1619" w:type="dxa"/>
          </w:tcPr>
          <w:p w:rsidR="007B5EFB" w:rsidRPr="001C105E" w:rsidRDefault="007B5EFB" w:rsidP="000E4826">
            <w:pPr>
              <w:rPr>
                <w:lang w:val="en-GB"/>
              </w:rPr>
            </w:pPr>
            <w:r w:rsidRPr="001C105E">
              <w:rPr>
                <w:lang w:val="en-GB"/>
              </w:rPr>
              <w:t>RFC 1157</w:t>
            </w:r>
          </w:p>
        </w:tc>
        <w:tc>
          <w:tcPr>
            <w:tcW w:w="1619" w:type="dxa"/>
          </w:tcPr>
          <w:p w:rsidR="007B5EFB" w:rsidRPr="001C105E" w:rsidRDefault="007B5EFB" w:rsidP="000E4826">
            <w:pPr>
              <w:rPr>
                <w:lang w:val="en-GB"/>
              </w:rPr>
            </w:pPr>
            <w:r w:rsidRPr="001C105E">
              <w:rPr>
                <w:lang w:val="en-GB"/>
              </w:rPr>
              <w:t>1990</w:t>
            </w:r>
          </w:p>
        </w:tc>
        <w:tc>
          <w:tcPr>
            <w:tcW w:w="1619" w:type="dxa"/>
          </w:tcPr>
          <w:p w:rsidR="007B5EFB" w:rsidRPr="001C105E" w:rsidRDefault="007B5EFB" w:rsidP="000E4826">
            <w:pPr>
              <w:rPr>
                <w:lang w:val="en-GB"/>
              </w:rPr>
            </w:pPr>
            <w:r w:rsidRPr="001C105E">
              <w:rPr>
                <w:lang w:val="en-GB"/>
              </w:rPr>
              <w:t>&lt;10</w:t>
            </w:r>
          </w:p>
        </w:tc>
        <w:tc>
          <w:tcPr>
            <w:tcW w:w="1619" w:type="dxa"/>
          </w:tcPr>
          <w:p w:rsidR="007B5EFB" w:rsidRPr="001C105E" w:rsidRDefault="007B5EFB" w:rsidP="000E4826">
            <w:pPr>
              <w:rPr>
                <w:lang w:val="en-GB"/>
              </w:rPr>
            </w:pPr>
            <w:r w:rsidRPr="001C105E">
              <w:rPr>
                <w:lang w:val="en-GB"/>
              </w:rPr>
              <w:t>Manage network devices</w:t>
            </w:r>
          </w:p>
        </w:tc>
        <w:tc>
          <w:tcPr>
            <w:tcW w:w="1619" w:type="dxa"/>
          </w:tcPr>
          <w:p w:rsidR="007B5EFB" w:rsidRPr="001C105E" w:rsidRDefault="007B5EFB" w:rsidP="000E4826">
            <w:pPr>
              <w:rPr>
                <w:lang w:val="en-GB"/>
              </w:rPr>
            </w:pPr>
            <w:r w:rsidRPr="001C105E">
              <w:rPr>
                <w:lang w:val="en-GB"/>
              </w:rPr>
              <w:t>Manage ITS field devices (e.g., message signs)</w:t>
            </w:r>
          </w:p>
        </w:tc>
        <w:tc>
          <w:tcPr>
            <w:tcW w:w="1619" w:type="dxa"/>
          </w:tcPr>
          <w:p w:rsidR="007B5EFB" w:rsidRPr="001C105E" w:rsidRDefault="007B5EFB" w:rsidP="000E4826">
            <w:pPr>
              <w:rPr>
                <w:lang w:val="en-GB"/>
              </w:rPr>
            </w:pPr>
            <w:r w:rsidRPr="001C105E">
              <w:rPr>
                <w:lang w:val="en-GB"/>
              </w:rPr>
              <w:t>Publish-subscribe is not directly supported</w:t>
            </w:r>
          </w:p>
        </w:tc>
      </w:tr>
      <w:tr w:rsidR="007B5EFB" w:rsidRPr="001C105E" w:rsidTr="001C105E">
        <w:tc>
          <w:tcPr>
            <w:tcW w:w="1618" w:type="dxa"/>
            <w:shd w:val="clear" w:color="auto" w:fill="D9E2F3"/>
          </w:tcPr>
          <w:p w:rsidR="007B5EFB" w:rsidRPr="001C105E" w:rsidRDefault="007B5EFB" w:rsidP="000E4826">
            <w:pPr>
              <w:rPr>
                <w:b/>
                <w:bCs/>
                <w:lang w:val="en-GB"/>
              </w:rPr>
            </w:pPr>
            <w:r w:rsidRPr="001C105E">
              <w:rPr>
                <w:b/>
                <w:bCs/>
                <w:lang w:val="en-GB"/>
              </w:rPr>
              <w:t>SOAP (with DATEX II or TMDD)</w:t>
            </w:r>
          </w:p>
        </w:tc>
        <w:tc>
          <w:tcPr>
            <w:tcW w:w="1618" w:type="dxa"/>
            <w:shd w:val="clear" w:color="auto" w:fill="D9E2F3"/>
          </w:tcPr>
          <w:p w:rsidR="007B5EFB" w:rsidRPr="001C105E" w:rsidRDefault="007B5EFB" w:rsidP="000E4826">
            <w:pPr>
              <w:rPr>
                <w:lang w:val="en-GB"/>
              </w:rPr>
            </w:pPr>
            <w:r w:rsidRPr="001C105E">
              <w:rPr>
                <w:lang w:val="en-GB"/>
              </w:rPr>
              <w:t>Mesh</w:t>
            </w:r>
          </w:p>
        </w:tc>
        <w:tc>
          <w:tcPr>
            <w:tcW w:w="1619" w:type="dxa"/>
            <w:shd w:val="clear" w:color="auto" w:fill="D9E2F3"/>
          </w:tcPr>
          <w:p w:rsidR="007B5EFB" w:rsidRPr="001C105E" w:rsidRDefault="007B5EFB" w:rsidP="000E4826">
            <w:pPr>
              <w:rPr>
                <w:lang w:val="en-GB"/>
              </w:rPr>
            </w:pPr>
            <w:r w:rsidRPr="001C105E">
              <w:rPr>
                <w:lang w:val="en-GB"/>
              </w:rPr>
              <w:t>W3C SOAP</w:t>
            </w:r>
          </w:p>
        </w:tc>
        <w:tc>
          <w:tcPr>
            <w:tcW w:w="1619" w:type="dxa"/>
            <w:shd w:val="clear" w:color="auto" w:fill="D9E2F3"/>
          </w:tcPr>
          <w:p w:rsidR="007B5EFB" w:rsidRPr="001C105E" w:rsidRDefault="007B5EFB" w:rsidP="000E4826">
            <w:pPr>
              <w:rPr>
                <w:lang w:val="en-GB"/>
              </w:rPr>
            </w:pPr>
            <w:r w:rsidRPr="001C105E">
              <w:rPr>
                <w:lang w:val="en-GB"/>
              </w:rPr>
              <w:t>2000 (with ITS pub/sub ~2008)</w:t>
            </w:r>
          </w:p>
        </w:tc>
        <w:tc>
          <w:tcPr>
            <w:tcW w:w="1619" w:type="dxa"/>
            <w:shd w:val="clear" w:color="auto" w:fill="D9E2F3"/>
          </w:tcPr>
          <w:p w:rsidR="007B5EFB" w:rsidRPr="001C105E" w:rsidRDefault="007B5EFB" w:rsidP="000E4826">
            <w:pPr>
              <w:rPr>
                <w:lang w:val="en-GB"/>
              </w:rPr>
            </w:pPr>
            <w:r w:rsidRPr="001C105E">
              <w:rPr>
                <w:lang w:val="en-GB"/>
              </w:rPr>
              <w:t>Generally custom</w:t>
            </w:r>
          </w:p>
        </w:tc>
        <w:tc>
          <w:tcPr>
            <w:tcW w:w="1619" w:type="dxa"/>
            <w:shd w:val="clear" w:color="auto" w:fill="D9E2F3"/>
          </w:tcPr>
          <w:p w:rsidR="007B5EFB" w:rsidRPr="001C105E" w:rsidRDefault="007B5EFB" w:rsidP="000E4826">
            <w:pPr>
              <w:rPr>
                <w:lang w:val="en-GB"/>
              </w:rPr>
            </w:pPr>
            <w:r w:rsidRPr="001C105E">
              <w:rPr>
                <w:lang w:val="en-GB"/>
              </w:rPr>
              <w:t>Structured information for web services</w:t>
            </w:r>
          </w:p>
        </w:tc>
        <w:tc>
          <w:tcPr>
            <w:tcW w:w="1619" w:type="dxa"/>
            <w:shd w:val="clear" w:color="auto" w:fill="D9E2F3"/>
          </w:tcPr>
          <w:p w:rsidR="007B5EFB" w:rsidRPr="001C105E" w:rsidRDefault="007B5EFB" w:rsidP="000E4826">
            <w:pPr>
              <w:rPr>
                <w:lang w:val="en-GB"/>
              </w:rPr>
            </w:pPr>
            <w:r w:rsidRPr="001C105E">
              <w:rPr>
                <w:lang w:val="en-GB"/>
              </w:rPr>
              <w:t>Traffic management data</w:t>
            </w:r>
          </w:p>
        </w:tc>
        <w:tc>
          <w:tcPr>
            <w:tcW w:w="1619" w:type="dxa"/>
            <w:shd w:val="clear" w:color="auto" w:fill="D9E2F3"/>
          </w:tcPr>
          <w:p w:rsidR="007B5EFB" w:rsidRPr="001C105E" w:rsidRDefault="007B5EFB" w:rsidP="000E4826">
            <w:pPr>
              <w:rPr>
                <w:lang w:val="en-GB"/>
              </w:rPr>
            </w:pPr>
          </w:p>
        </w:tc>
      </w:tr>
    </w:tbl>
    <w:p w:rsidR="007B5EFB" w:rsidRDefault="007B5EFB" w:rsidP="000E4826">
      <w:pPr>
        <w:rPr>
          <w:lang w:val="en-GB"/>
        </w:rPr>
        <w:sectPr w:rsidR="007B5EFB" w:rsidSect="00632618">
          <w:pgSz w:w="15840" w:h="12240" w:orient="landscape"/>
          <w:pgMar w:top="1440" w:right="1440" w:bottom="1440" w:left="1440" w:header="720" w:footer="720" w:gutter="0"/>
          <w:cols w:space="720"/>
          <w:docGrid w:linePitch="360"/>
        </w:sectPr>
      </w:pPr>
    </w:p>
    <w:p w:rsidR="007B5EFB" w:rsidRDefault="007B5EFB" w:rsidP="000009D5">
      <w:pPr>
        <w:pStyle w:val="Heading3"/>
      </w:pPr>
      <w:r>
        <w:t>Dependencies</w:t>
      </w:r>
    </w:p>
    <w:p w:rsidR="007B5EFB" w:rsidRDefault="007B5EFB" w:rsidP="000009D5">
      <w:pPr>
        <w:pStyle w:val="ListParagraph"/>
        <w:numPr>
          <w:ilvl w:val="0"/>
          <w:numId w:val="16"/>
        </w:numPr>
      </w:pPr>
      <w:r>
        <w:t>UDP: Indicate if the protocol requires a connection-oriented stack (e.g., TCP) or can work connectionless (e.g., UDP)</w:t>
      </w:r>
    </w:p>
    <w:p w:rsidR="007B5EFB" w:rsidRDefault="007B5EFB" w:rsidP="000009D5">
      <w:pPr>
        <w:pStyle w:val="ListParagraph"/>
        <w:numPr>
          <w:ilvl w:val="0"/>
          <w:numId w:val="16"/>
        </w:numPr>
      </w:pPr>
      <w:r>
        <w:t>OS: List the target OS supported by the current products</w:t>
      </w:r>
    </w:p>
    <w:p w:rsidR="007B5EFB" w:rsidRDefault="007B5EFB">
      <w:pPr>
        <w:pStyle w:val="ListParagraph"/>
        <w:numPr>
          <w:ilvl w:val="0"/>
          <w:numId w:val="16"/>
        </w:numPr>
      </w:pPr>
      <w:r>
        <w:t>Languages: List the programming languages that current products interface with</w:t>
      </w:r>
    </w:p>
    <w:p w:rsidR="007B5EFB" w:rsidRDefault="007B5EFB" w:rsidP="000009D5">
      <w:pPr>
        <w:pStyle w:val="ListParagraph"/>
        <w:numPr>
          <w:ilvl w:val="0"/>
          <w:numId w:val="16"/>
        </w:numPr>
      </w:pPr>
      <w:r>
        <w:t>Firewalls: Indicate the level of effort required to set up communications through firewalls</w:t>
      </w:r>
    </w:p>
    <w:p w:rsidR="007B5EFB" w:rsidRDefault="007B5EFB" w:rsidP="000009D5">
      <w:pPr>
        <w:pStyle w:val="Heading3"/>
      </w:pPr>
      <w:r>
        <w:t>Impacts</w:t>
      </w:r>
    </w:p>
    <w:p w:rsidR="007B5EFB" w:rsidRDefault="007B5EFB" w:rsidP="000009D5">
      <w:pPr>
        <w:pStyle w:val="ListParagraph"/>
        <w:numPr>
          <w:ilvl w:val="0"/>
          <w:numId w:val="16"/>
        </w:numPr>
      </w:pPr>
      <w:r>
        <w:t>Device deployment: Indicate what requirements this assumes on system devices. For example, do all devices have to support this technology; can gateways be used; etc.</w:t>
      </w:r>
    </w:p>
    <w:p w:rsidR="007B5EFB" w:rsidRDefault="007B5EFB" w:rsidP="000009D5">
      <w:pPr>
        <w:pStyle w:val="ListParagraph"/>
        <w:numPr>
          <w:ilvl w:val="0"/>
          <w:numId w:val="16"/>
        </w:numPr>
      </w:pPr>
      <w:r>
        <w:t>Infrastructure topology: What implications does this have on network topology. For example, does a hub have to be present and if so, can this be overcome in areas where there is not an infrastructure hub available</w:t>
      </w:r>
    </w:p>
    <w:p w:rsidR="007B5EFB" w:rsidRDefault="007B5EFB" w:rsidP="00FC29CD">
      <w:pPr>
        <w:pStyle w:val="ListParagraph"/>
        <w:numPr>
          <w:ilvl w:val="0"/>
          <w:numId w:val="16"/>
        </w:numPr>
      </w:pPr>
      <w:r>
        <w:t>Data definitions: Language(s) used to describe the data (e.g., ASN.1, XML, IDL, UML) and are there automated ways to convert among them</w:t>
      </w:r>
      <w:r w:rsidRPr="00FC29CD">
        <w:t xml:space="preserve"> </w:t>
      </w:r>
    </w:p>
    <w:p w:rsidR="007B5EFB" w:rsidRDefault="007B5EFB" w:rsidP="000009D5">
      <w:pPr>
        <w:pStyle w:val="ListParagraph"/>
        <w:numPr>
          <w:ilvl w:val="0"/>
          <w:numId w:val="16"/>
        </w:numPr>
      </w:pPr>
      <w:r>
        <w:t>Scalability: Can the protocol be stripped down to its basics so that it can be implemented on a simple device easily</w:t>
      </w:r>
    </w:p>
    <w:p w:rsidR="007B5EFB" w:rsidRDefault="007B5EFB" w:rsidP="00FC29CD">
      <w:pPr>
        <w:pStyle w:val="Heading3"/>
      </w:pPr>
      <w:r>
        <w:t>Performance-based analysis</w:t>
      </w:r>
    </w:p>
    <w:p w:rsidR="007B5EFB" w:rsidRDefault="007B5EFB" w:rsidP="00FC29CD">
      <w:pPr>
        <w:pStyle w:val="ListParagraph"/>
        <w:numPr>
          <w:ilvl w:val="0"/>
          <w:numId w:val="16"/>
        </w:numPr>
      </w:pPr>
      <w:r>
        <w:t>Reference: Provide information on the processing and communications load for live operations</w:t>
      </w:r>
    </w:p>
    <w:p w:rsidR="007B5EFB" w:rsidRDefault="007B5EFB" w:rsidP="000009D5">
      <w:pPr>
        <w:pStyle w:val="ListParagraph"/>
        <w:numPr>
          <w:ilvl w:val="0"/>
          <w:numId w:val="16"/>
        </w:numPr>
      </w:pPr>
    </w:p>
    <w:p w:rsidR="007B5EFB" w:rsidRDefault="007B5EFB" w:rsidP="00AF197F"/>
    <w:p w:rsidR="007B5EFB" w:rsidRPr="00632618" w:rsidRDefault="007B5EFB" w:rsidP="00AF197F">
      <w:pPr>
        <w:rPr>
          <w:lang w:val="en-GB"/>
        </w:rPr>
        <w:sectPr w:rsidR="007B5EFB" w:rsidRPr="00632618" w:rsidSect="00761302">
          <w:pgSz w:w="12240" w:h="15840"/>
          <w:pgMar w:top="1440" w:right="1440" w:bottom="1440" w:left="1440" w:header="720" w:footer="720" w:gutter="0"/>
          <w:cols w:space="720"/>
          <w:docGrid w:linePitch="360"/>
        </w:sectPr>
      </w:pPr>
    </w:p>
    <w:tbl>
      <w:tblPr>
        <w:tblW w:w="0" w:type="auto"/>
        <w:tblLook w:val="00A0"/>
      </w:tblPr>
      <w:tblGrid>
        <w:gridCol w:w="1518"/>
        <w:gridCol w:w="1602"/>
        <w:gridCol w:w="1186"/>
        <w:gridCol w:w="1480"/>
        <w:gridCol w:w="1103"/>
        <w:gridCol w:w="1553"/>
        <w:gridCol w:w="1434"/>
        <w:gridCol w:w="1499"/>
        <w:gridCol w:w="1575"/>
      </w:tblGrid>
      <w:tr w:rsidR="007B5EFB" w:rsidRPr="001C105E" w:rsidDel="00812B39" w:rsidTr="00F55A3C">
        <w:trPr>
          <w:del w:id="173" w:author="Dick Roy" w:date="2019-05-06T13:37:00Z"/>
        </w:trPr>
        <w:tc>
          <w:tcPr>
            <w:tcW w:w="1518" w:type="dxa"/>
          </w:tcPr>
          <w:p w:rsidR="007B5EFB" w:rsidRPr="001C105E" w:rsidDel="00812B39" w:rsidRDefault="007B5EFB" w:rsidP="00AF197F">
            <w:pPr>
              <w:rPr>
                <w:del w:id="174" w:author="Dick Roy" w:date="2019-05-06T13:37:00Z"/>
                <w:b/>
                <w:bCs/>
                <w:color w:val="FFFFFF"/>
                <w:lang w:val="en-GB"/>
              </w:rPr>
            </w:pPr>
            <w:del w:id="175" w:author="Dick Roy" w:date="2019-05-06T13:37:00Z">
              <w:r w:rsidRPr="001C105E" w:rsidDel="00812B39">
                <w:rPr>
                  <w:b/>
                  <w:bCs/>
                  <w:color w:val="FFFFFF"/>
                  <w:lang w:val="en-GB"/>
                </w:rPr>
                <w:delText>Technology</w:delText>
              </w:r>
            </w:del>
          </w:p>
        </w:tc>
        <w:tc>
          <w:tcPr>
            <w:tcW w:w="1602" w:type="dxa"/>
          </w:tcPr>
          <w:p w:rsidR="007B5EFB" w:rsidRPr="001C105E" w:rsidDel="00812B39" w:rsidRDefault="007B5EFB" w:rsidP="00AF197F">
            <w:pPr>
              <w:rPr>
                <w:del w:id="176" w:author="Dick Roy" w:date="2019-05-06T13:37:00Z"/>
                <w:b/>
                <w:bCs/>
                <w:color w:val="FFFFFF"/>
                <w:lang w:val="en-GB"/>
              </w:rPr>
            </w:pPr>
            <w:del w:id="177" w:author="Dick Roy" w:date="2019-05-06T13:37:00Z">
              <w:r w:rsidRPr="001C105E" w:rsidDel="00812B39">
                <w:rPr>
                  <w:b/>
                  <w:bCs/>
                  <w:color w:val="FFFFFF"/>
                  <w:lang w:val="en-GB"/>
                </w:rPr>
                <w:delText>UDP</w:delText>
              </w:r>
            </w:del>
          </w:p>
        </w:tc>
        <w:tc>
          <w:tcPr>
            <w:tcW w:w="1186" w:type="dxa"/>
          </w:tcPr>
          <w:p w:rsidR="007B5EFB" w:rsidRPr="001C105E" w:rsidDel="00812B39" w:rsidRDefault="007B5EFB" w:rsidP="00AF197F">
            <w:pPr>
              <w:rPr>
                <w:del w:id="178" w:author="Dick Roy" w:date="2019-05-06T13:37:00Z"/>
                <w:b/>
                <w:bCs/>
                <w:color w:val="FFFFFF"/>
                <w:lang w:val="en-GB"/>
              </w:rPr>
            </w:pPr>
            <w:del w:id="179" w:author="Dick Roy" w:date="2019-05-06T13:37:00Z">
              <w:r w:rsidRPr="001C105E" w:rsidDel="00812B39">
                <w:rPr>
                  <w:b/>
                  <w:bCs/>
                  <w:color w:val="FFFFFF"/>
                  <w:lang w:val="en-GB"/>
                </w:rPr>
                <w:delText>OS</w:delText>
              </w:r>
            </w:del>
          </w:p>
        </w:tc>
        <w:tc>
          <w:tcPr>
            <w:tcW w:w="1480" w:type="dxa"/>
          </w:tcPr>
          <w:p w:rsidR="007B5EFB" w:rsidRPr="001C105E" w:rsidDel="00812B39" w:rsidRDefault="007B5EFB" w:rsidP="00AF197F">
            <w:pPr>
              <w:rPr>
                <w:del w:id="180" w:author="Dick Roy" w:date="2019-05-06T13:37:00Z"/>
                <w:b/>
                <w:bCs/>
                <w:color w:val="FFFFFF"/>
                <w:lang w:val="en-GB"/>
              </w:rPr>
            </w:pPr>
            <w:del w:id="181" w:author="Dick Roy" w:date="2019-05-06T13:37:00Z">
              <w:r w:rsidRPr="001C105E" w:rsidDel="00812B39">
                <w:rPr>
                  <w:b/>
                  <w:bCs/>
                  <w:color w:val="FFFFFF"/>
                  <w:lang w:val="en-GB"/>
                </w:rPr>
                <w:delText>Languages</w:delText>
              </w:r>
            </w:del>
          </w:p>
        </w:tc>
        <w:tc>
          <w:tcPr>
            <w:tcW w:w="1103" w:type="dxa"/>
          </w:tcPr>
          <w:p w:rsidR="007B5EFB" w:rsidRPr="001C105E" w:rsidDel="00812B39" w:rsidRDefault="007B5EFB" w:rsidP="00AF197F">
            <w:pPr>
              <w:rPr>
                <w:del w:id="182" w:author="Dick Roy" w:date="2019-05-06T13:37:00Z"/>
                <w:b/>
                <w:bCs/>
                <w:color w:val="FFFFFF"/>
                <w:lang w:val="en-GB"/>
              </w:rPr>
            </w:pPr>
            <w:del w:id="183" w:author="Dick Roy" w:date="2019-05-06T13:37:00Z">
              <w:r w:rsidRPr="001C105E" w:rsidDel="00812B39">
                <w:rPr>
                  <w:b/>
                  <w:bCs/>
                  <w:color w:val="FFFFFF"/>
                  <w:lang w:val="en-GB"/>
                </w:rPr>
                <w:delText>Firewalls</w:delText>
              </w:r>
            </w:del>
          </w:p>
        </w:tc>
        <w:tc>
          <w:tcPr>
            <w:tcW w:w="1553" w:type="dxa"/>
          </w:tcPr>
          <w:p w:rsidR="007B5EFB" w:rsidRPr="001C105E" w:rsidDel="00812B39" w:rsidRDefault="007B5EFB" w:rsidP="00AF197F">
            <w:pPr>
              <w:rPr>
                <w:del w:id="184" w:author="Dick Roy" w:date="2019-05-06T13:37:00Z"/>
                <w:b/>
                <w:bCs/>
                <w:color w:val="FFFFFF"/>
                <w:lang w:val="en-GB"/>
              </w:rPr>
            </w:pPr>
            <w:del w:id="185" w:author="Dick Roy" w:date="2019-05-06T13:37:00Z">
              <w:r w:rsidRPr="001C105E" w:rsidDel="00812B39">
                <w:rPr>
                  <w:b/>
                  <w:bCs/>
                  <w:color w:val="FFFFFF"/>
                  <w:lang w:val="en-GB"/>
                </w:rPr>
                <w:delText>Device Deployment</w:delText>
              </w:r>
            </w:del>
          </w:p>
        </w:tc>
        <w:tc>
          <w:tcPr>
            <w:tcW w:w="1434" w:type="dxa"/>
          </w:tcPr>
          <w:p w:rsidR="007B5EFB" w:rsidRPr="001C105E" w:rsidDel="00812B39" w:rsidRDefault="007B5EFB" w:rsidP="00AF197F">
            <w:pPr>
              <w:rPr>
                <w:del w:id="186" w:author="Dick Roy" w:date="2019-05-06T13:37:00Z"/>
                <w:b/>
                <w:bCs/>
                <w:color w:val="FFFFFF"/>
                <w:lang w:val="en-GB"/>
              </w:rPr>
            </w:pPr>
            <w:del w:id="187" w:author="Dick Roy" w:date="2019-05-06T13:37:00Z">
              <w:r w:rsidRPr="001C105E" w:rsidDel="00812B39">
                <w:rPr>
                  <w:b/>
                  <w:bCs/>
                  <w:color w:val="FFFFFF"/>
                  <w:lang w:val="en-GB"/>
                </w:rPr>
                <w:delText>Topology</w:delText>
              </w:r>
            </w:del>
          </w:p>
        </w:tc>
        <w:tc>
          <w:tcPr>
            <w:tcW w:w="1499" w:type="dxa"/>
          </w:tcPr>
          <w:p w:rsidR="007B5EFB" w:rsidRPr="001C105E" w:rsidDel="00812B39" w:rsidRDefault="007B5EFB" w:rsidP="00AF197F">
            <w:pPr>
              <w:rPr>
                <w:del w:id="188" w:author="Dick Roy" w:date="2019-05-06T13:37:00Z"/>
                <w:b/>
                <w:bCs/>
                <w:color w:val="FFFFFF"/>
                <w:lang w:val="en-GB"/>
              </w:rPr>
            </w:pPr>
            <w:del w:id="189" w:author="Dick Roy" w:date="2019-05-06T13:37:00Z">
              <w:r w:rsidRPr="001C105E" w:rsidDel="00812B39">
                <w:rPr>
                  <w:b/>
                  <w:bCs/>
                  <w:color w:val="FFFFFF"/>
                  <w:lang w:val="en-GB"/>
                </w:rPr>
                <w:delText>Data Definitions</w:delText>
              </w:r>
            </w:del>
          </w:p>
        </w:tc>
        <w:tc>
          <w:tcPr>
            <w:tcW w:w="1575" w:type="dxa"/>
          </w:tcPr>
          <w:p w:rsidR="007B5EFB" w:rsidRPr="001C105E" w:rsidDel="00812B39" w:rsidRDefault="007B5EFB" w:rsidP="00AF197F">
            <w:pPr>
              <w:rPr>
                <w:del w:id="190" w:author="Dick Roy" w:date="2019-05-06T13:37:00Z"/>
                <w:b/>
                <w:bCs/>
                <w:color w:val="FFFFFF"/>
                <w:lang w:val="en-GB"/>
              </w:rPr>
            </w:pPr>
            <w:del w:id="191" w:author="Dick Roy" w:date="2019-05-06T13:37:00Z">
              <w:r w:rsidRPr="001C105E" w:rsidDel="00812B39">
                <w:rPr>
                  <w:b/>
                  <w:bCs/>
                  <w:color w:val="FFFFFF"/>
                  <w:lang w:val="en-GB"/>
                </w:rPr>
                <w:delText>Performance</w:delText>
              </w:r>
            </w:del>
          </w:p>
        </w:tc>
      </w:tr>
      <w:tr w:rsidR="007B5EFB" w:rsidRPr="001C105E" w:rsidDel="00812B39" w:rsidTr="00F55A3C">
        <w:trPr>
          <w:del w:id="192" w:author="Dick Roy" w:date="2019-05-06T13:37:00Z"/>
        </w:trPr>
        <w:tc>
          <w:tcPr>
            <w:tcW w:w="1518" w:type="dxa"/>
          </w:tcPr>
          <w:p w:rsidR="007B5EFB" w:rsidRPr="001C105E" w:rsidDel="00812B39" w:rsidRDefault="007B5EFB" w:rsidP="00AF197F">
            <w:pPr>
              <w:rPr>
                <w:del w:id="193" w:author="Dick Roy" w:date="2019-05-06T13:37:00Z"/>
                <w:b/>
                <w:bCs/>
                <w:lang w:val="en-GB"/>
              </w:rPr>
            </w:pPr>
            <w:del w:id="194" w:author="Dick Roy" w:date="2019-05-06T13:37:00Z">
              <w:r w:rsidRPr="001C105E" w:rsidDel="00812B39">
                <w:rPr>
                  <w:b/>
                  <w:bCs/>
                  <w:lang w:val="en-GB"/>
                </w:rPr>
                <w:delText>AMQP</w:delText>
              </w:r>
            </w:del>
          </w:p>
        </w:tc>
        <w:tc>
          <w:tcPr>
            <w:tcW w:w="1602" w:type="dxa"/>
          </w:tcPr>
          <w:p w:rsidR="007B5EFB" w:rsidRPr="001C105E" w:rsidDel="00812B39" w:rsidRDefault="007B5EFB" w:rsidP="00AF197F">
            <w:pPr>
              <w:rPr>
                <w:del w:id="195" w:author="Dick Roy" w:date="2019-05-06T13:37:00Z"/>
                <w:lang w:val="en-GB"/>
              </w:rPr>
            </w:pPr>
          </w:p>
        </w:tc>
        <w:tc>
          <w:tcPr>
            <w:tcW w:w="1186" w:type="dxa"/>
          </w:tcPr>
          <w:p w:rsidR="007B5EFB" w:rsidRPr="001C105E" w:rsidDel="00812B39" w:rsidRDefault="007B5EFB" w:rsidP="00AF197F">
            <w:pPr>
              <w:rPr>
                <w:del w:id="196" w:author="Dick Roy" w:date="2019-05-06T13:37:00Z"/>
                <w:lang w:val="en-GB"/>
              </w:rPr>
            </w:pPr>
          </w:p>
        </w:tc>
        <w:tc>
          <w:tcPr>
            <w:tcW w:w="1480" w:type="dxa"/>
          </w:tcPr>
          <w:p w:rsidR="007B5EFB" w:rsidRPr="001C105E" w:rsidDel="00812B39" w:rsidRDefault="007B5EFB" w:rsidP="00AF197F">
            <w:pPr>
              <w:rPr>
                <w:del w:id="197" w:author="Dick Roy" w:date="2019-05-06T13:37:00Z"/>
                <w:lang w:val="en-GB"/>
              </w:rPr>
            </w:pPr>
          </w:p>
        </w:tc>
        <w:tc>
          <w:tcPr>
            <w:tcW w:w="1103" w:type="dxa"/>
          </w:tcPr>
          <w:p w:rsidR="007B5EFB" w:rsidRPr="001C105E" w:rsidDel="00812B39" w:rsidRDefault="007B5EFB" w:rsidP="00AF197F">
            <w:pPr>
              <w:rPr>
                <w:del w:id="198" w:author="Dick Roy" w:date="2019-05-06T13:37:00Z"/>
                <w:lang w:val="en-GB"/>
              </w:rPr>
            </w:pPr>
          </w:p>
        </w:tc>
        <w:tc>
          <w:tcPr>
            <w:tcW w:w="1553" w:type="dxa"/>
          </w:tcPr>
          <w:p w:rsidR="007B5EFB" w:rsidRPr="001C105E" w:rsidDel="00812B39" w:rsidRDefault="007B5EFB" w:rsidP="00AF197F">
            <w:pPr>
              <w:rPr>
                <w:del w:id="199" w:author="Dick Roy" w:date="2019-05-06T13:37:00Z"/>
                <w:lang w:val="en-GB"/>
              </w:rPr>
            </w:pPr>
          </w:p>
        </w:tc>
        <w:tc>
          <w:tcPr>
            <w:tcW w:w="1434" w:type="dxa"/>
          </w:tcPr>
          <w:p w:rsidR="007B5EFB" w:rsidRPr="001C105E" w:rsidDel="00812B39" w:rsidRDefault="007B5EFB" w:rsidP="00AF197F">
            <w:pPr>
              <w:rPr>
                <w:del w:id="200" w:author="Dick Roy" w:date="2019-05-06T13:37:00Z"/>
                <w:lang w:val="en-GB"/>
              </w:rPr>
            </w:pPr>
          </w:p>
        </w:tc>
        <w:tc>
          <w:tcPr>
            <w:tcW w:w="1499" w:type="dxa"/>
          </w:tcPr>
          <w:p w:rsidR="007B5EFB" w:rsidRPr="001C105E" w:rsidDel="00812B39" w:rsidRDefault="007B5EFB" w:rsidP="00AF197F">
            <w:pPr>
              <w:rPr>
                <w:del w:id="201" w:author="Dick Roy" w:date="2019-05-06T13:37:00Z"/>
                <w:lang w:val="en-GB"/>
              </w:rPr>
            </w:pPr>
          </w:p>
        </w:tc>
        <w:tc>
          <w:tcPr>
            <w:tcW w:w="1575" w:type="dxa"/>
          </w:tcPr>
          <w:p w:rsidR="007B5EFB" w:rsidRPr="001C105E" w:rsidDel="00812B39" w:rsidRDefault="007B5EFB" w:rsidP="00AF197F">
            <w:pPr>
              <w:rPr>
                <w:del w:id="202" w:author="Dick Roy" w:date="2019-05-06T13:37:00Z"/>
                <w:lang w:val="en-GB"/>
              </w:rPr>
            </w:pPr>
          </w:p>
        </w:tc>
      </w:tr>
      <w:tr w:rsidR="007B5EFB" w:rsidRPr="001C105E" w:rsidDel="00812B39" w:rsidTr="00F55A3C">
        <w:trPr>
          <w:del w:id="203" w:author="Dick Roy" w:date="2019-05-06T13:37:00Z"/>
        </w:trPr>
        <w:tc>
          <w:tcPr>
            <w:tcW w:w="1518" w:type="dxa"/>
          </w:tcPr>
          <w:p w:rsidR="007B5EFB" w:rsidRPr="001C105E" w:rsidDel="00812B39" w:rsidRDefault="007B5EFB" w:rsidP="00AF197F">
            <w:pPr>
              <w:rPr>
                <w:del w:id="204" w:author="Dick Roy" w:date="2019-05-06T13:37:00Z"/>
                <w:b/>
                <w:bCs/>
                <w:lang w:val="en-GB"/>
              </w:rPr>
            </w:pPr>
            <w:del w:id="205" w:author="Dick Roy" w:date="2019-05-06T13:37:00Z">
              <w:r w:rsidRPr="001C105E" w:rsidDel="00812B39">
                <w:rPr>
                  <w:b/>
                  <w:bCs/>
                  <w:lang w:val="en-GB"/>
                </w:rPr>
                <w:delText>Apache Kafka</w:delText>
              </w:r>
            </w:del>
          </w:p>
        </w:tc>
        <w:tc>
          <w:tcPr>
            <w:tcW w:w="1602" w:type="dxa"/>
          </w:tcPr>
          <w:p w:rsidR="007B5EFB" w:rsidRPr="001C105E" w:rsidDel="00812B39" w:rsidRDefault="007B5EFB" w:rsidP="00AF197F">
            <w:pPr>
              <w:rPr>
                <w:del w:id="206" w:author="Dick Roy" w:date="2019-05-06T13:37:00Z"/>
                <w:lang w:val="en-GB"/>
              </w:rPr>
            </w:pPr>
          </w:p>
        </w:tc>
        <w:tc>
          <w:tcPr>
            <w:tcW w:w="1186" w:type="dxa"/>
          </w:tcPr>
          <w:p w:rsidR="007B5EFB" w:rsidRPr="001C105E" w:rsidDel="00812B39" w:rsidRDefault="007B5EFB" w:rsidP="00AF197F">
            <w:pPr>
              <w:rPr>
                <w:del w:id="207" w:author="Dick Roy" w:date="2019-05-06T13:37:00Z"/>
                <w:lang w:val="en-GB"/>
              </w:rPr>
            </w:pPr>
          </w:p>
        </w:tc>
        <w:tc>
          <w:tcPr>
            <w:tcW w:w="1480" w:type="dxa"/>
          </w:tcPr>
          <w:p w:rsidR="007B5EFB" w:rsidRPr="001C105E" w:rsidDel="00812B39" w:rsidRDefault="007B5EFB" w:rsidP="00AF197F">
            <w:pPr>
              <w:rPr>
                <w:del w:id="208" w:author="Dick Roy" w:date="2019-05-06T13:37:00Z"/>
                <w:lang w:val="en-GB"/>
              </w:rPr>
            </w:pPr>
          </w:p>
        </w:tc>
        <w:tc>
          <w:tcPr>
            <w:tcW w:w="1103" w:type="dxa"/>
          </w:tcPr>
          <w:p w:rsidR="007B5EFB" w:rsidRPr="001C105E" w:rsidDel="00812B39" w:rsidRDefault="007B5EFB" w:rsidP="00AF197F">
            <w:pPr>
              <w:rPr>
                <w:del w:id="209" w:author="Dick Roy" w:date="2019-05-06T13:37:00Z"/>
                <w:lang w:val="en-GB"/>
              </w:rPr>
            </w:pPr>
          </w:p>
        </w:tc>
        <w:tc>
          <w:tcPr>
            <w:tcW w:w="1553" w:type="dxa"/>
          </w:tcPr>
          <w:p w:rsidR="007B5EFB" w:rsidRPr="001C105E" w:rsidDel="00812B39" w:rsidRDefault="007B5EFB" w:rsidP="00AF197F">
            <w:pPr>
              <w:rPr>
                <w:del w:id="210" w:author="Dick Roy" w:date="2019-05-06T13:37:00Z"/>
                <w:lang w:val="en-GB"/>
              </w:rPr>
            </w:pPr>
          </w:p>
        </w:tc>
        <w:tc>
          <w:tcPr>
            <w:tcW w:w="1434" w:type="dxa"/>
          </w:tcPr>
          <w:p w:rsidR="007B5EFB" w:rsidRPr="001C105E" w:rsidDel="00812B39" w:rsidRDefault="007B5EFB" w:rsidP="00AF197F">
            <w:pPr>
              <w:rPr>
                <w:del w:id="211" w:author="Dick Roy" w:date="2019-05-06T13:37:00Z"/>
                <w:lang w:val="en-GB"/>
              </w:rPr>
            </w:pPr>
          </w:p>
        </w:tc>
        <w:tc>
          <w:tcPr>
            <w:tcW w:w="1499" w:type="dxa"/>
          </w:tcPr>
          <w:p w:rsidR="007B5EFB" w:rsidRPr="001C105E" w:rsidDel="00812B39" w:rsidRDefault="007B5EFB" w:rsidP="00AF197F">
            <w:pPr>
              <w:rPr>
                <w:del w:id="212" w:author="Dick Roy" w:date="2019-05-06T13:37:00Z"/>
                <w:lang w:val="en-GB"/>
              </w:rPr>
            </w:pPr>
          </w:p>
        </w:tc>
        <w:tc>
          <w:tcPr>
            <w:tcW w:w="1575" w:type="dxa"/>
          </w:tcPr>
          <w:p w:rsidR="007B5EFB" w:rsidRPr="001C105E" w:rsidDel="00812B39" w:rsidRDefault="007B5EFB" w:rsidP="00AF197F">
            <w:pPr>
              <w:rPr>
                <w:del w:id="213" w:author="Dick Roy" w:date="2019-05-06T13:37:00Z"/>
                <w:lang w:val="en-GB"/>
              </w:rPr>
            </w:pPr>
          </w:p>
        </w:tc>
      </w:tr>
      <w:tr w:rsidR="007B5EFB" w:rsidRPr="001C105E" w:rsidDel="00812B39" w:rsidTr="00F55A3C">
        <w:trPr>
          <w:del w:id="214" w:author="Dick Roy" w:date="2019-05-06T13:37:00Z"/>
        </w:trPr>
        <w:tc>
          <w:tcPr>
            <w:tcW w:w="1518" w:type="dxa"/>
          </w:tcPr>
          <w:p w:rsidR="007B5EFB" w:rsidRPr="001C105E" w:rsidDel="00812B39" w:rsidRDefault="007B5EFB" w:rsidP="00AF197F">
            <w:pPr>
              <w:rPr>
                <w:del w:id="215" w:author="Dick Roy" w:date="2019-05-06T13:37:00Z"/>
                <w:b/>
                <w:bCs/>
                <w:lang w:val="en-GB"/>
              </w:rPr>
            </w:pPr>
            <w:del w:id="216" w:author="Dick Roy" w:date="2019-05-06T13:37:00Z">
              <w:r w:rsidRPr="001C105E" w:rsidDel="00812B39">
                <w:rPr>
                  <w:b/>
                  <w:bCs/>
                  <w:lang w:val="en-GB"/>
                </w:rPr>
                <w:delText>ISO 17429</w:delText>
              </w:r>
            </w:del>
          </w:p>
        </w:tc>
        <w:tc>
          <w:tcPr>
            <w:tcW w:w="1602" w:type="dxa"/>
          </w:tcPr>
          <w:p w:rsidR="007B5EFB" w:rsidRPr="001C105E" w:rsidDel="00812B39" w:rsidRDefault="007B5EFB" w:rsidP="00AF197F">
            <w:pPr>
              <w:rPr>
                <w:del w:id="217" w:author="Dick Roy" w:date="2019-05-06T13:37:00Z"/>
                <w:lang w:val="en-GB"/>
              </w:rPr>
            </w:pPr>
          </w:p>
        </w:tc>
        <w:tc>
          <w:tcPr>
            <w:tcW w:w="1186" w:type="dxa"/>
          </w:tcPr>
          <w:p w:rsidR="007B5EFB" w:rsidRPr="001C105E" w:rsidDel="00812B39" w:rsidRDefault="007B5EFB" w:rsidP="00AF197F">
            <w:pPr>
              <w:rPr>
                <w:del w:id="218" w:author="Dick Roy" w:date="2019-05-06T13:37:00Z"/>
                <w:lang w:val="en-GB"/>
              </w:rPr>
            </w:pPr>
          </w:p>
        </w:tc>
        <w:tc>
          <w:tcPr>
            <w:tcW w:w="1480" w:type="dxa"/>
          </w:tcPr>
          <w:p w:rsidR="007B5EFB" w:rsidRPr="001C105E" w:rsidDel="00812B39" w:rsidRDefault="007B5EFB" w:rsidP="00AF197F">
            <w:pPr>
              <w:rPr>
                <w:del w:id="219" w:author="Dick Roy" w:date="2019-05-06T13:37:00Z"/>
                <w:lang w:val="en-GB"/>
              </w:rPr>
            </w:pPr>
          </w:p>
        </w:tc>
        <w:tc>
          <w:tcPr>
            <w:tcW w:w="1103" w:type="dxa"/>
          </w:tcPr>
          <w:p w:rsidR="007B5EFB" w:rsidRPr="001C105E" w:rsidDel="00812B39" w:rsidRDefault="007B5EFB" w:rsidP="00AF197F">
            <w:pPr>
              <w:rPr>
                <w:del w:id="220" w:author="Dick Roy" w:date="2019-05-06T13:37:00Z"/>
                <w:lang w:val="en-GB"/>
              </w:rPr>
            </w:pPr>
          </w:p>
        </w:tc>
        <w:tc>
          <w:tcPr>
            <w:tcW w:w="1553" w:type="dxa"/>
          </w:tcPr>
          <w:p w:rsidR="007B5EFB" w:rsidRPr="001C105E" w:rsidDel="00812B39" w:rsidRDefault="007B5EFB" w:rsidP="00AF197F">
            <w:pPr>
              <w:rPr>
                <w:del w:id="221" w:author="Dick Roy" w:date="2019-05-06T13:37:00Z"/>
                <w:lang w:val="en-GB"/>
              </w:rPr>
            </w:pPr>
          </w:p>
        </w:tc>
        <w:tc>
          <w:tcPr>
            <w:tcW w:w="1434" w:type="dxa"/>
          </w:tcPr>
          <w:p w:rsidR="007B5EFB" w:rsidRPr="001C105E" w:rsidDel="00812B39" w:rsidRDefault="007B5EFB" w:rsidP="00AF197F">
            <w:pPr>
              <w:rPr>
                <w:del w:id="222" w:author="Dick Roy" w:date="2019-05-06T13:37:00Z"/>
                <w:lang w:val="en-GB"/>
              </w:rPr>
            </w:pPr>
          </w:p>
        </w:tc>
        <w:tc>
          <w:tcPr>
            <w:tcW w:w="1499" w:type="dxa"/>
          </w:tcPr>
          <w:p w:rsidR="007B5EFB" w:rsidRPr="001C105E" w:rsidDel="00812B39" w:rsidRDefault="007B5EFB" w:rsidP="00AF197F">
            <w:pPr>
              <w:rPr>
                <w:del w:id="223" w:author="Dick Roy" w:date="2019-05-06T13:37:00Z"/>
                <w:lang w:val="en-GB"/>
              </w:rPr>
            </w:pPr>
          </w:p>
        </w:tc>
        <w:tc>
          <w:tcPr>
            <w:tcW w:w="1575" w:type="dxa"/>
          </w:tcPr>
          <w:p w:rsidR="007B5EFB" w:rsidRPr="001C105E" w:rsidDel="00812B39" w:rsidRDefault="007B5EFB" w:rsidP="00AF197F">
            <w:pPr>
              <w:rPr>
                <w:del w:id="224" w:author="Dick Roy" w:date="2019-05-06T13:37:00Z"/>
                <w:lang w:val="en-GB"/>
              </w:rPr>
            </w:pPr>
          </w:p>
        </w:tc>
      </w:tr>
      <w:tr w:rsidR="007B5EFB" w:rsidRPr="001C105E" w:rsidDel="00812B39" w:rsidTr="00F55A3C">
        <w:trPr>
          <w:del w:id="225" w:author="Dick Roy" w:date="2019-05-06T13:37:00Z"/>
        </w:trPr>
        <w:tc>
          <w:tcPr>
            <w:tcW w:w="1518" w:type="dxa"/>
          </w:tcPr>
          <w:p w:rsidR="007B5EFB" w:rsidRPr="001C105E" w:rsidDel="00812B39" w:rsidRDefault="007B5EFB" w:rsidP="00AF197F">
            <w:pPr>
              <w:rPr>
                <w:del w:id="226" w:author="Dick Roy" w:date="2019-05-06T13:37:00Z"/>
                <w:b/>
                <w:bCs/>
                <w:lang w:val="en-GB"/>
              </w:rPr>
            </w:pPr>
            <w:del w:id="227" w:author="Dick Roy" w:date="2019-05-06T13:37:00Z">
              <w:r w:rsidRPr="001C105E" w:rsidDel="00812B39">
                <w:rPr>
                  <w:b/>
                  <w:bCs/>
                  <w:lang w:val="en-GB"/>
                </w:rPr>
                <w:delText>MQTT</w:delText>
              </w:r>
            </w:del>
          </w:p>
        </w:tc>
        <w:tc>
          <w:tcPr>
            <w:tcW w:w="1602" w:type="dxa"/>
          </w:tcPr>
          <w:p w:rsidR="007B5EFB" w:rsidRPr="001C105E" w:rsidDel="00812B39" w:rsidRDefault="007B5EFB" w:rsidP="00AF197F">
            <w:pPr>
              <w:rPr>
                <w:del w:id="228" w:author="Dick Roy" w:date="2019-05-06T13:37:00Z"/>
                <w:lang w:val="en-GB"/>
              </w:rPr>
            </w:pPr>
          </w:p>
        </w:tc>
        <w:tc>
          <w:tcPr>
            <w:tcW w:w="1186" w:type="dxa"/>
          </w:tcPr>
          <w:p w:rsidR="007B5EFB" w:rsidRPr="001C105E" w:rsidDel="00812B39" w:rsidRDefault="007B5EFB" w:rsidP="00AF197F">
            <w:pPr>
              <w:rPr>
                <w:del w:id="229" w:author="Dick Roy" w:date="2019-05-06T13:37:00Z"/>
                <w:lang w:val="en-GB"/>
              </w:rPr>
            </w:pPr>
          </w:p>
        </w:tc>
        <w:tc>
          <w:tcPr>
            <w:tcW w:w="1480" w:type="dxa"/>
          </w:tcPr>
          <w:p w:rsidR="007B5EFB" w:rsidRPr="001C105E" w:rsidDel="00812B39" w:rsidRDefault="007B5EFB" w:rsidP="00AF197F">
            <w:pPr>
              <w:rPr>
                <w:del w:id="230" w:author="Dick Roy" w:date="2019-05-06T13:37:00Z"/>
                <w:lang w:val="en-GB"/>
              </w:rPr>
            </w:pPr>
          </w:p>
        </w:tc>
        <w:tc>
          <w:tcPr>
            <w:tcW w:w="1103" w:type="dxa"/>
          </w:tcPr>
          <w:p w:rsidR="007B5EFB" w:rsidRPr="001C105E" w:rsidDel="00812B39" w:rsidRDefault="007B5EFB" w:rsidP="00AF197F">
            <w:pPr>
              <w:rPr>
                <w:del w:id="231" w:author="Dick Roy" w:date="2019-05-06T13:37:00Z"/>
                <w:lang w:val="en-GB"/>
              </w:rPr>
            </w:pPr>
          </w:p>
        </w:tc>
        <w:tc>
          <w:tcPr>
            <w:tcW w:w="1553" w:type="dxa"/>
          </w:tcPr>
          <w:p w:rsidR="007B5EFB" w:rsidRPr="001C105E" w:rsidDel="00812B39" w:rsidRDefault="007B5EFB" w:rsidP="00AF197F">
            <w:pPr>
              <w:rPr>
                <w:del w:id="232" w:author="Dick Roy" w:date="2019-05-06T13:37:00Z"/>
                <w:lang w:val="en-GB"/>
              </w:rPr>
            </w:pPr>
          </w:p>
        </w:tc>
        <w:tc>
          <w:tcPr>
            <w:tcW w:w="1434" w:type="dxa"/>
          </w:tcPr>
          <w:p w:rsidR="007B5EFB" w:rsidRPr="001C105E" w:rsidDel="00812B39" w:rsidRDefault="007B5EFB" w:rsidP="00AF197F">
            <w:pPr>
              <w:rPr>
                <w:del w:id="233" w:author="Dick Roy" w:date="2019-05-06T13:37:00Z"/>
                <w:lang w:val="en-GB"/>
              </w:rPr>
            </w:pPr>
          </w:p>
        </w:tc>
        <w:tc>
          <w:tcPr>
            <w:tcW w:w="1499" w:type="dxa"/>
          </w:tcPr>
          <w:p w:rsidR="007B5EFB" w:rsidRPr="001C105E" w:rsidDel="00812B39" w:rsidRDefault="007B5EFB" w:rsidP="00AF197F">
            <w:pPr>
              <w:rPr>
                <w:del w:id="234" w:author="Dick Roy" w:date="2019-05-06T13:37:00Z"/>
                <w:lang w:val="en-GB"/>
              </w:rPr>
            </w:pPr>
          </w:p>
        </w:tc>
        <w:tc>
          <w:tcPr>
            <w:tcW w:w="1575" w:type="dxa"/>
          </w:tcPr>
          <w:p w:rsidR="007B5EFB" w:rsidRPr="001C105E" w:rsidDel="00812B39" w:rsidRDefault="007B5EFB" w:rsidP="00AF197F">
            <w:pPr>
              <w:rPr>
                <w:del w:id="235" w:author="Dick Roy" w:date="2019-05-06T13:37:00Z"/>
                <w:lang w:val="en-GB"/>
              </w:rPr>
            </w:pPr>
          </w:p>
        </w:tc>
      </w:tr>
      <w:tr w:rsidR="007B5EFB" w:rsidRPr="001C105E" w:rsidDel="00812B39" w:rsidTr="00F55A3C">
        <w:trPr>
          <w:del w:id="236" w:author="Dick Roy" w:date="2019-05-06T13:37:00Z"/>
        </w:trPr>
        <w:tc>
          <w:tcPr>
            <w:tcW w:w="1518" w:type="dxa"/>
          </w:tcPr>
          <w:p w:rsidR="007B5EFB" w:rsidRPr="001C105E" w:rsidDel="00812B39" w:rsidRDefault="007B5EFB" w:rsidP="00AF197F">
            <w:pPr>
              <w:rPr>
                <w:del w:id="237" w:author="Dick Roy" w:date="2019-05-06T13:37:00Z"/>
                <w:b/>
                <w:bCs/>
                <w:lang w:val="en-GB"/>
              </w:rPr>
            </w:pPr>
            <w:commentRangeStart w:id="238"/>
            <w:del w:id="239" w:author="Dick Roy" w:date="2019-05-06T13:37:00Z">
              <w:r w:rsidRPr="001C105E" w:rsidDel="00812B39">
                <w:rPr>
                  <w:b/>
                  <w:bCs/>
                  <w:lang w:val="en-GB"/>
                </w:rPr>
                <w:delText>OMG DDS</w:delText>
              </w:r>
              <w:commentRangeEnd w:id="238"/>
              <w:r w:rsidDel="00812B39">
                <w:rPr>
                  <w:rStyle w:val="CommentReference"/>
                  <w:szCs w:val="16"/>
                </w:rPr>
                <w:commentReference w:id="238"/>
              </w:r>
            </w:del>
          </w:p>
        </w:tc>
        <w:tc>
          <w:tcPr>
            <w:tcW w:w="1602" w:type="dxa"/>
          </w:tcPr>
          <w:p w:rsidR="007B5EFB" w:rsidRPr="001C105E" w:rsidDel="00812B39" w:rsidRDefault="007B5EFB" w:rsidP="00AF197F">
            <w:pPr>
              <w:rPr>
                <w:del w:id="240" w:author="Dick Roy" w:date="2019-05-06T13:37:00Z"/>
                <w:lang w:val="en-GB"/>
              </w:rPr>
            </w:pPr>
          </w:p>
        </w:tc>
        <w:tc>
          <w:tcPr>
            <w:tcW w:w="1186" w:type="dxa"/>
          </w:tcPr>
          <w:p w:rsidR="007B5EFB" w:rsidRPr="001C105E" w:rsidDel="00812B39" w:rsidRDefault="007B5EFB" w:rsidP="00AF197F">
            <w:pPr>
              <w:rPr>
                <w:del w:id="241" w:author="Dick Roy" w:date="2019-05-06T13:37:00Z"/>
                <w:lang w:val="en-GB"/>
              </w:rPr>
            </w:pPr>
          </w:p>
        </w:tc>
        <w:tc>
          <w:tcPr>
            <w:tcW w:w="1480" w:type="dxa"/>
          </w:tcPr>
          <w:p w:rsidR="007B5EFB" w:rsidRPr="001C105E" w:rsidDel="00812B39" w:rsidRDefault="007B5EFB" w:rsidP="00AF197F">
            <w:pPr>
              <w:rPr>
                <w:del w:id="242" w:author="Dick Roy" w:date="2019-05-06T13:37:00Z"/>
                <w:lang w:val="en-GB"/>
              </w:rPr>
            </w:pPr>
          </w:p>
        </w:tc>
        <w:tc>
          <w:tcPr>
            <w:tcW w:w="1103" w:type="dxa"/>
          </w:tcPr>
          <w:p w:rsidR="007B5EFB" w:rsidRPr="001C105E" w:rsidDel="00812B39" w:rsidRDefault="007B5EFB" w:rsidP="00AF197F">
            <w:pPr>
              <w:rPr>
                <w:del w:id="243" w:author="Dick Roy" w:date="2019-05-06T13:37:00Z"/>
                <w:lang w:val="en-GB"/>
              </w:rPr>
            </w:pPr>
          </w:p>
        </w:tc>
        <w:tc>
          <w:tcPr>
            <w:tcW w:w="1553" w:type="dxa"/>
          </w:tcPr>
          <w:p w:rsidR="007B5EFB" w:rsidRPr="001C105E" w:rsidDel="00812B39" w:rsidRDefault="007B5EFB" w:rsidP="00AF197F">
            <w:pPr>
              <w:rPr>
                <w:del w:id="244" w:author="Dick Roy" w:date="2019-05-06T13:37:00Z"/>
                <w:lang w:val="en-GB"/>
              </w:rPr>
            </w:pPr>
          </w:p>
        </w:tc>
        <w:tc>
          <w:tcPr>
            <w:tcW w:w="1434" w:type="dxa"/>
          </w:tcPr>
          <w:p w:rsidR="007B5EFB" w:rsidRPr="001C105E" w:rsidDel="00812B39" w:rsidRDefault="007B5EFB" w:rsidP="00AF197F">
            <w:pPr>
              <w:rPr>
                <w:del w:id="245" w:author="Dick Roy" w:date="2019-05-06T13:37:00Z"/>
                <w:lang w:val="en-GB"/>
              </w:rPr>
            </w:pPr>
          </w:p>
        </w:tc>
        <w:tc>
          <w:tcPr>
            <w:tcW w:w="1499" w:type="dxa"/>
          </w:tcPr>
          <w:p w:rsidR="007B5EFB" w:rsidRPr="001C105E" w:rsidDel="00812B39" w:rsidRDefault="007B5EFB" w:rsidP="00AF197F">
            <w:pPr>
              <w:rPr>
                <w:del w:id="246" w:author="Dick Roy" w:date="2019-05-06T13:37:00Z"/>
                <w:lang w:val="en-GB"/>
              </w:rPr>
            </w:pPr>
          </w:p>
        </w:tc>
        <w:tc>
          <w:tcPr>
            <w:tcW w:w="1575" w:type="dxa"/>
          </w:tcPr>
          <w:p w:rsidR="007B5EFB" w:rsidRPr="001C105E" w:rsidDel="00812B39" w:rsidRDefault="007B5EFB" w:rsidP="00AF197F">
            <w:pPr>
              <w:rPr>
                <w:del w:id="247" w:author="Dick Roy" w:date="2019-05-06T13:37:00Z"/>
                <w:lang w:val="en-GB"/>
              </w:rPr>
            </w:pPr>
          </w:p>
        </w:tc>
      </w:tr>
      <w:tr w:rsidR="007B5EFB" w:rsidRPr="001C105E" w:rsidDel="00812B39" w:rsidTr="00F55A3C">
        <w:trPr>
          <w:del w:id="248" w:author="Dick Roy" w:date="2019-05-06T13:37:00Z"/>
        </w:trPr>
        <w:tc>
          <w:tcPr>
            <w:tcW w:w="1518" w:type="dxa"/>
          </w:tcPr>
          <w:p w:rsidR="007B5EFB" w:rsidRPr="001C105E" w:rsidDel="00812B39" w:rsidRDefault="007B5EFB" w:rsidP="00AF197F">
            <w:pPr>
              <w:rPr>
                <w:del w:id="249" w:author="Dick Roy" w:date="2019-05-06T13:37:00Z"/>
                <w:b/>
                <w:bCs/>
                <w:lang w:val="en-GB"/>
              </w:rPr>
            </w:pPr>
            <w:del w:id="250" w:author="Dick Roy" w:date="2019-05-06T13:37:00Z">
              <w:r w:rsidRPr="001C105E" w:rsidDel="00812B39">
                <w:rPr>
                  <w:b/>
                  <w:bCs/>
                  <w:lang w:val="en-GB"/>
                </w:rPr>
                <w:delText>SNMP</w:delText>
              </w:r>
            </w:del>
          </w:p>
        </w:tc>
        <w:tc>
          <w:tcPr>
            <w:tcW w:w="1602" w:type="dxa"/>
          </w:tcPr>
          <w:p w:rsidR="007B5EFB" w:rsidRPr="001C105E" w:rsidDel="00812B39" w:rsidRDefault="007B5EFB" w:rsidP="00AF197F">
            <w:pPr>
              <w:rPr>
                <w:del w:id="251" w:author="Dick Roy" w:date="2019-05-06T13:37:00Z"/>
                <w:lang w:val="en-GB"/>
              </w:rPr>
            </w:pPr>
          </w:p>
        </w:tc>
        <w:tc>
          <w:tcPr>
            <w:tcW w:w="1186" w:type="dxa"/>
          </w:tcPr>
          <w:p w:rsidR="007B5EFB" w:rsidRPr="001C105E" w:rsidDel="00812B39" w:rsidRDefault="007B5EFB" w:rsidP="00AF197F">
            <w:pPr>
              <w:rPr>
                <w:del w:id="252" w:author="Dick Roy" w:date="2019-05-06T13:37:00Z"/>
                <w:lang w:val="en-GB"/>
              </w:rPr>
            </w:pPr>
          </w:p>
        </w:tc>
        <w:tc>
          <w:tcPr>
            <w:tcW w:w="1480" w:type="dxa"/>
          </w:tcPr>
          <w:p w:rsidR="007B5EFB" w:rsidRPr="001C105E" w:rsidDel="00812B39" w:rsidRDefault="007B5EFB" w:rsidP="00AF197F">
            <w:pPr>
              <w:rPr>
                <w:del w:id="253" w:author="Dick Roy" w:date="2019-05-06T13:37:00Z"/>
                <w:lang w:val="en-GB"/>
              </w:rPr>
            </w:pPr>
          </w:p>
        </w:tc>
        <w:tc>
          <w:tcPr>
            <w:tcW w:w="1103" w:type="dxa"/>
          </w:tcPr>
          <w:p w:rsidR="007B5EFB" w:rsidRPr="001C105E" w:rsidDel="00812B39" w:rsidRDefault="007B5EFB" w:rsidP="00AF197F">
            <w:pPr>
              <w:rPr>
                <w:del w:id="254" w:author="Dick Roy" w:date="2019-05-06T13:37:00Z"/>
                <w:lang w:val="en-GB"/>
              </w:rPr>
            </w:pPr>
          </w:p>
        </w:tc>
        <w:tc>
          <w:tcPr>
            <w:tcW w:w="1553" w:type="dxa"/>
          </w:tcPr>
          <w:p w:rsidR="007B5EFB" w:rsidRPr="001C105E" w:rsidDel="00812B39" w:rsidRDefault="007B5EFB" w:rsidP="00AF197F">
            <w:pPr>
              <w:rPr>
                <w:del w:id="255" w:author="Dick Roy" w:date="2019-05-06T13:37:00Z"/>
                <w:lang w:val="en-GB"/>
              </w:rPr>
            </w:pPr>
          </w:p>
        </w:tc>
        <w:tc>
          <w:tcPr>
            <w:tcW w:w="1434" w:type="dxa"/>
          </w:tcPr>
          <w:p w:rsidR="007B5EFB" w:rsidRPr="001C105E" w:rsidDel="00812B39" w:rsidRDefault="007B5EFB" w:rsidP="00AF197F">
            <w:pPr>
              <w:rPr>
                <w:del w:id="256" w:author="Dick Roy" w:date="2019-05-06T13:37:00Z"/>
                <w:lang w:val="en-GB"/>
              </w:rPr>
            </w:pPr>
          </w:p>
        </w:tc>
        <w:tc>
          <w:tcPr>
            <w:tcW w:w="1499" w:type="dxa"/>
          </w:tcPr>
          <w:p w:rsidR="007B5EFB" w:rsidRPr="001C105E" w:rsidDel="00812B39" w:rsidRDefault="007B5EFB" w:rsidP="00AF197F">
            <w:pPr>
              <w:rPr>
                <w:del w:id="257" w:author="Dick Roy" w:date="2019-05-06T13:37:00Z"/>
                <w:lang w:val="en-GB"/>
              </w:rPr>
            </w:pPr>
          </w:p>
        </w:tc>
        <w:tc>
          <w:tcPr>
            <w:tcW w:w="1575" w:type="dxa"/>
          </w:tcPr>
          <w:p w:rsidR="007B5EFB" w:rsidRPr="001C105E" w:rsidDel="00812B39" w:rsidRDefault="007B5EFB" w:rsidP="00AF197F">
            <w:pPr>
              <w:rPr>
                <w:del w:id="258" w:author="Dick Roy" w:date="2019-05-06T13:37:00Z"/>
                <w:lang w:val="en-GB"/>
              </w:rPr>
            </w:pPr>
          </w:p>
        </w:tc>
      </w:tr>
      <w:tr w:rsidR="007B5EFB" w:rsidRPr="001C105E" w:rsidDel="00812B39" w:rsidTr="00F55A3C">
        <w:trPr>
          <w:del w:id="259" w:author="Dick Roy" w:date="2019-05-06T13:37:00Z"/>
        </w:trPr>
        <w:tc>
          <w:tcPr>
            <w:tcW w:w="1518" w:type="dxa"/>
          </w:tcPr>
          <w:p w:rsidR="007B5EFB" w:rsidRPr="001C105E" w:rsidDel="00812B39" w:rsidRDefault="007B5EFB" w:rsidP="00AF197F">
            <w:pPr>
              <w:rPr>
                <w:del w:id="260" w:author="Dick Roy" w:date="2019-05-06T13:37:00Z"/>
                <w:b/>
                <w:bCs/>
                <w:lang w:val="en-GB"/>
              </w:rPr>
            </w:pPr>
            <w:del w:id="261" w:author="Dick Roy" w:date="2019-05-06T13:37:00Z">
              <w:r w:rsidRPr="001C105E" w:rsidDel="00812B39">
                <w:rPr>
                  <w:b/>
                  <w:bCs/>
                  <w:lang w:val="en-GB"/>
                </w:rPr>
                <w:delText>SOAP</w:delText>
              </w:r>
            </w:del>
          </w:p>
        </w:tc>
        <w:tc>
          <w:tcPr>
            <w:tcW w:w="1602" w:type="dxa"/>
          </w:tcPr>
          <w:p w:rsidR="007B5EFB" w:rsidRPr="001C105E" w:rsidDel="00812B39" w:rsidRDefault="007B5EFB" w:rsidP="00AF197F">
            <w:pPr>
              <w:rPr>
                <w:del w:id="262" w:author="Dick Roy" w:date="2019-05-06T13:37:00Z"/>
                <w:lang w:val="en-GB"/>
              </w:rPr>
            </w:pPr>
          </w:p>
        </w:tc>
        <w:tc>
          <w:tcPr>
            <w:tcW w:w="1186" w:type="dxa"/>
          </w:tcPr>
          <w:p w:rsidR="007B5EFB" w:rsidRPr="001C105E" w:rsidDel="00812B39" w:rsidRDefault="007B5EFB" w:rsidP="00AF197F">
            <w:pPr>
              <w:rPr>
                <w:del w:id="263" w:author="Dick Roy" w:date="2019-05-06T13:37:00Z"/>
                <w:lang w:val="en-GB"/>
              </w:rPr>
            </w:pPr>
          </w:p>
        </w:tc>
        <w:tc>
          <w:tcPr>
            <w:tcW w:w="1480" w:type="dxa"/>
          </w:tcPr>
          <w:p w:rsidR="007B5EFB" w:rsidRPr="001C105E" w:rsidDel="00812B39" w:rsidRDefault="007B5EFB" w:rsidP="00AF197F">
            <w:pPr>
              <w:rPr>
                <w:del w:id="264" w:author="Dick Roy" w:date="2019-05-06T13:37:00Z"/>
                <w:lang w:val="en-GB"/>
              </w:rPr>
            </w:pPr>
          </w:p>
        </w:tc>
        <w:tc>
          <w:tcPr>
            <w:tcW w:w="1103" w:type="dxa"/>
          </w:tcPr>
          <w:p w:rsidR="007B5EFB" w:rsidRPr="001C105E" w:rsidDel="00812B39" w:rsidRDefault="007B5EFB" w:rsidP="00AF197F">
            <w:pPr>
              <w:rPr>
                <w:del w:id="265" w:author="Dick Roy" w:date="2019-05-06T13:37:00Z"/>
                <w:lang w:val="en-GB"/>
              </w:rPr>
            </w:pPr>
          </w:p>
        </w:tc>
        <w:tc>
          <w:tcPr>
            <w:tcW w:w="1553" w:type="dxa"/>
          </w:tcPr>
          <w:p w:rsidR="007B5EFB" w:rsidRPr="001C105E" w:rsidDel="00812B39" w:rsidRDefault="007B5EFB" w:rsidP="00AF197F">
            <w:pPr>
              <w:rPr>
                <w:del w:id="266" w:author="Dick Roy" w:date="2019-05-06T13:37:00Z"/>
                <w:lang w:val="en-GB"/>
              </w:rPr>
            </w:pPr>
          </w:p>
        </w:tc>
        <w:tc>
          <w:tcPr>
            <w:tcW w:w="1434" w:type="dxa"/>
          </w:tcPr>
          <w:p w:rsidR="007B5EFB" w:rsidRPr="001C105E" w:rsidDel="00812B39" w:rsidRDefault="007B5EFB" w:rsidP="00AF197F">
            <w:pPr>
              <w:rPr>
                <w:del w:id="267" w:author="Dick Roy" w:date="2019-05-06T13:37:00Z"/>
                <w:lang w:val="en-GB"/>
              </w:rPr>
            </w:pPr>
          </w:p>
        </w:tc>
        <w:tc>
          <w:tcPr>
            <w:tcW w:w="1499" w:type="dxa"/>
          </w:tcPr>
          <w:p w:rsidR="007B5EFB" w:rsidRPr="001C105E" w:rsidDel="00812B39" w:rsidRDefault="007B5EFB" w:rsidP="00AF197F">
            <w:pPr>
              <w:rPr>
                <w:del w:id="268" w:author="Dick Roy" w:date="2019-05-06T13:37:00Z"/>
                <w:lang w:val="en-GB"/>
              </w:rPr>
            </w:pPr>
          </w:p>
        </w:tc>
        <w:tc>
          <w:tcPr>
            <w:tcW w:w="1575" w:type="dxa"/>
          </w:tcPr>
          <w:p w:rsidR="007B5EFB" w:rsidRPr="001C105E" w:rsidDel="00812B39" w:rsidRDefault="007B5EFB" w:rsidP="00AF197F">
            <w:pPr>
              <w:rPr>
                <w:del w:id="269" w:author="Dick Roy" w:date="2019-05-06T13:37:00Z"/>
                <w:lang w:val="en-GB"/>
              </w:rPr>
            </w:pPr>
          </w:p>
        </w:tc>
      </w:tr>
    </w:tbl>
    <w:p w:rsidR="007B5EFB" w:rsidRPr="00632618" w:rsidRDefault="007B5EFB" w:rsidP="00AF197F">
      <w:pPr>
        <w:pStyle w:val="ListParagraph"/>
        <w:numPr>
          <w:ilvl w:val="0"/>
          <w:numId w:val="16"/>
        </w:numPr>
        <w:rPr>
          <w:lang w:val="en-GB"/>
        </w:rPr>
        <w:sectPr w:rsidR="007B5EFB" w:rsidRPr="00632618" w:rsidSect="00632618">
          <w:pgSz w:w="15840" w:h="12240" w:orient="landscape"/>
          <w:pgMar w:top="1440" w:right="1440" w:bottom="1440" w:left="1440" w:header="720" w:footer="720" w:gutter="0"/>
          <w:cols w:space="720"/>
          <w:docGrid w:linePitch="360"/>
        </w:sectPr>
      </w:pPr>
    </w:p>
    <w:p w:rsidR="007B5EFB" w:rsidRPr="000E4826" w:rsidRDefault="007B5EFB" w:rsidP="00AF197F">
      <w:pPr>
        <w:rPr>
          <w:lang w:val="en-GB"/>
        </w:rPr>
      </w:pPr>
    </w:p>
    <w:p w:rsidR="007B5EFB" w:rsidRDefault="007B5EFB" w:rsidP="000009D5">
      <w:pPr>
        <w:pStyle w:val="Heading3"/>
      </w:pPr>
      <w:r>
        <w:t>Capabilities</w:t>
      </w:r>
    </w:p>
    <w:p w:rsidR="007B5EFB" w:rsidRDefault="007B5EFB" w:rsidP="00632618">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rsidR="007B5EFB" w:rsidRDefault="007B5EFB" w:rsidP="00632618">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rsidR="007B5EFB" w:rsidRDefault="007B5EFB" w:rsidP="00632618">
      <w:pPr>
        <w:pStyle w:val="ListParagraph"/>
        <w:numPr>
          <w:ilvl w:val="0"/>
          <w:numId w:val="14"/>
        </w:numPr>
      </w:pPr>
      <w:r>
        <w:t>Availability: Some information flows require support for multiple communication technologies to allow communications when the primary communication channels are unavailable.</w:t>
      </w:r>
    </w:p>
    <w:p w:rsidR="007B5EFB" w:rsidRDefault="007B5EFB" w:rsidP="00632618">
      <w:pPr>
        <w:pStyle w:val="ListParagraph"/>
        <w:numPr>
          <w:ilvl w:val="0"/>
          <w:numId w:val="14"/>
        </w:numPr>
      </w:pPr>
      <w:r>
        <w:t>Latency: While most information flows within the architecture allow for up to 2 seconds of delay between production of the data and its consumption; there are a relatively small number of flows where ultra-low latency (100 ms) is required. Support for the ultra-low requirement could be handled by other means if needed.</w:t>
      </w:r>
    </w:p>
    <w:p w:rsidR="007B5EFB" w:rsidRDefault="007B5EFB" w:rsidP="00632618">
      <w:pPr>
        <w:pStyle w:val="ListParagraph"/>
        <w:numPr>
          <w:ilvl w:val="0"/>
          <w:numId w:val="14"/>
        </w:numPr>
      </w:pPr>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rsidR="007B5EFB" w:rsidRDefault="007B5EFB" w:rsidP="00632618">
      <w:pPr>
        <w:pStyle w:val="ListParagraph"/>
        <w:numPr>
          <w:ilvl w:val="0"/>
          <w:numId w:val="14"/>
        </w:numPr>
      </w:pPr>
      <w:r>
        <w:t>Quality of Service: The data distribution technology should provide at least a high level of assurance that the data throughput expectations will be met under all conditions (e.g., even with data packet losses), and in some cases, it must be guaranteed.</w:t>
      </w:r>
    </w:p>
    <w:p w:rsidR="007B5EFB" w:rsidRDefault="007B5EFB" w:rsidP="00632618">
      <w:pPr>
        <w:pStyle w:val="ListParagraph"/>
        <w:numPr>
          <w:ilvl w:val="0"/>
          <w:numId w:val="14"/>
        </w:numPr>
      </w:pPr>
      <w:r>
        <w:t>Communication technology: The data distribution technology should be readily deployable using range of IP-based communication technologies.</w:t>
      </w:r>
    </w:p>
    <w:p w:rsidR="007B5EFB" w:rsidRDefault="007B5EFB" w:rsidP="00632618">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rsidR="007B5EFB" w:rsidRDefault="007B5EFB" w:rsidP="00632618">
      <w:pPr>
        <w:pStyle w:val="ListParagraph"/>
        <w:numPr>
          <w:ilvl w:val="0"/>
          <w:numId w:val="14"/>
        </w:numPr>
      </w:pPr>
      <w:r>
        <w:t>Misbehaviour reporting: The data distribution technology should be able to report any misbehaving actors to the appropriate systems to ensure that all systems can be properly prepared.</w:t>
      </w:r>
    </w:p>
    <w:p w:rsidR="007B5EFB" w:rsidRDefault="007B5EFB" w:rsidP="00632618">
      <w:pPr>
        <w:pStyle w:val="ListParagraph"/>
        <w:numPr>
          <w:ilvl w:val="0"/>
          <w:numId w:val="15"/>
        </w:numPr>
      </w:pPr>
      <w:r>
        <w:t>Geofencing: In several environments it is useful to restrict publications to a specific geofenced area and/or to restrict publication content to information related to a geofenced area.</w:t>
      </w:r>
    </w:p>
    <w:p w:rsidR="007B5EFB" w:rsidRDefault="007B5EFB" w:rsidP="00632618">
      <w:pPr>
        <w:pStyle w:val="ListParagraph"/>
        <w:numPr>
          <w:ilvl w:val="0"/>
          <w:numId w:val="15"/>
        </w:numPr>
      </w:pPr>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p>
    <w:p w:rsidR="007B5EFB" w:rsidRDefault="007B5EFB" w:rsidP="00632618">
      <w:pPr>
        <w:pStyle w:val="ListParagraph"/>
        <w:numPr>
          <w:ilvl w:val="0"/>
          <w:numId w:val="15"/>
        </w:numPr>
      </w:pPr>
      <w:r>
        <w:t xml:space="preserve">Efficient repackaging: In some cases, it may be advantageous if the data distribution technology is able to combine topics from multiple updates from one or more sources and package them into a single publication to meet the needs of each user. </w:t>
      </w:r>
    </w:p>
    <w:p w:rsidR="007B5EFB" w:rsidRDefault="007B5EFB" w:rsidP="000009D5">
      <w:pPr>
        <w:pStyle w:val="ListParagraph"/>
        <w:numPr>
          <w:ilvl w:val="0"/>
          <w:numId w:val="16"/>
        </w:numPr>
      </w:pPr>
      <w:r>
        <w:t>Registration and discovery: Indicate if the technology automatically discovers available systems and information and registers itself with others</w:t>
      </w:r>
    </w:p>
    <w:p w:rsidR="007B5EFB" w:rsidRDefault="007B5EFB" w:rsidP="000009D5">
      <w:pPr>
        <w:pStyle w:val="ListParagraph"/>
        <w:numPr>
          <w:ilvl w:val="0"/>
          <w:numId w:val="16"/>
        </w:numPr>
      </w:pPr>
      <w:r>
        <w:t>Multicast: Indicate if the technology supports notifying multiple subscribers of data through a single publication and whether this is achieved via true multicast or broadcast</w:t>
      </w:r>
    </w:p>
    <w:p w:rsidR="007B5EFB" w:rsidRDefault="007B5EFB" w:rsidP="000009D5">
      <w:pPr>
        <w:pStyle w:val="ListParagraph"/>
        <w:numPr>
          <w:ilvl w:val="0"/>
          <w:numId w:val="16"/>
        </w:numPr>
      </w:pPr>
      <w:r>
        <w:t>Support for ITS security mechanisms: Indicate if the technology natively supports cooperative ITS security (e.g., IEEE 1609.2); if not can existing products be readily configured to support this feature in an interoperable fashion; if not what would be required to support this level of security</w:t>
      </w:r>
    </w:p>
    <w:p w:rsidR="007B5EFB" w:rsidRDefault="007B5EFB" w:rsidP="00632618">
      <w:pPr>
        <w:pStyle w:val="ListParagraph"/>
        <w:numPr>
          <w:ilvl w:val="0"/>
          <w:numId w:val="16"/>
        </w:numPr>
      </w:pPr>
      <w:r>
        <w:t>Configurability: Ability to manually adjust parameters to adjust memory usage, processing usage; what are the advantages, how hard is it, etc.</w:t>
      </w:r>
    </w:p>
    <w:p w:rsidR="007B5EFB" w:rsidRDefault="007B5EFB" w:rsidP="00632618">
      <w:pPr>
        <w:pStyle w:val="ListParagraph"/>
        <w:numPr>
          <w:ilvl w:val="0"/>
          <w:numId w:val="16"/>
        </w:numPr>
      </w:pPr>
      <w:r>
        <w:t>System management: What information and tools are available to manage performance of the network</w:t>
      </w:r>
    </w:p>
    <w:p w:rsidR="007B5EFB" w:rsidRPr="00632618" w:rsidRDefault="007B5EFB" w:rsidP="00632618">
      <w:pPr>
        <w:pStyle w:val="ListParagraph"/>
        <w:numPr>
          <w:ilvl w:val="0"/>
          <w:numId w:val="16"/>
        </w:numPr>
        <w:rPr>
          <w:lang w:val="en-GB"/>
        </w:rPr>
        <w:sectPr w:rsidR="007B5EFB" w:rsidRPr="00632618" w:rsidSect="00761302">
          <w:pgSz w:w="12240" w:h="15840"/>
          <w:pgMar w:top="1440" w:right="1440" w:bottom="1440" w:left="1440" w:header="720" w:footer="720" w:gutter="0"/>
          <w:cols w:space="720"/>
          <w:docGrid w:linePitch="360"/>
        </w:sectPr>
      </w:pPr>
    </w:p>
    <w:tbl>
      <w:tblPr>
        <w:tblW w:w="0" w:type="auto"/>
        <w:tblLook w:val="00A0"/>
      </w:tblPr>
      <w:tblGrid>
        <w:gridCol w:w="1611"/>
        <w:gridCol w:w="1690"/>
        <w:gridCol w:w="1606"/>
        <w:gridCol w:w="1612"/>
        <w:gridCol w:w="1604"/>
        <w:gridCol w:w="1617"/>
        <w:gridCol w:w="1596"/>
        <w:gridCol w:w="1614"/>
      </w:tblGrid>
      <w:tr w:rsidR="007B5EFB" w:rsidRPr="001C105E" w:rsidTr="00F55A3C">
        <w:tc>
          <w:tcPr>
            <w:tcW w:w="1611" w:type="dxa"/>
          </w:tcPr>
          <w:p w:rsidR="007B5EFB" w:rsidRPr="001C105E" w:rsidRDefault="007B5EFB" w:rsidP="00AF197F">
            <w:pPr>
              <w:rPr>
                <w:b/>
                <w:bCs/>
                <w:color w:val="FFFFFF"/>
                <w:lang w:val="en-GB"/>
              </w:rPr>
            </w:pPr>
            <w:r w:rsidRPr="001C105E">
              <w:rPr>
                <w:b/>
                <w:bCs/>
                <w:color w:val="FFFFFF"/>
                <w:lang w:val="en-GB"/>
              </w:rPr>
              <w:t>Technology</w:t>
            </w:r>
          </w:p>
        </w:tc>
        <w:tc>
          <w:tcPr>
            <w:tcW w:w="1690" w:type="dxa"/>
          </w:tcPr>
          <w:p w:rsidR="007B5EFB" w:rsidRPr="001C105E" w:rsidRDefault="007B5EFB" w:rsidP="00AF197F">
            <w:pPr>
              <w:rPr>
                <w:b/>
                <w:bCs/>
                <w:color w:val="FFFFFF"/>
                <w:lang w:val="en-GB"/>
              </w:rPr>
            </w:pPr>
            <w:r w:rsidRPr="001C105E">
              <w:rPr>
                <w:b/>
                <w:bCs/>
                <w:color w:val="FFFFFF"/>
                <w:lang w:val="en-GB"/>
              </w:rPr>
              <w:t>Confidentiality</w:t>
            </w:r>
          </w:p>
        </w:tc>
        <w:tc>
          <w:tcPr>
            <w:tcW w:w="1606" w:type="dxa"/>
          </w:tcPr>
          <w:p w:rsidR="007B5EFB" w:rsidRPr="001C105E" w:rsidRDefault="007B5EFB" w:rsidP="00AF197F">
            <w:pPr>
              <w:rPr>
                <w:b/>
                <w:bCs/>
                <w:color w:val="FFFFFF"/>
                <w:lang w:val="en-GB"/>
              </w:rPr>
            </w:pPr>
            <w:r w:rsidRPr="001C105E">
              <w:rPr>
                <w:b/>
                <w:bCs/>
                <w:color w:val="FFFFFF"/>
                <w:lang w:val="en-GB"/>
              </w:rPr>
              <w:t>Integrity</w:t>
            </w:r>
          </w:p>
        </w:tc>
        <w:tc>
          <w:tcPr>
            <w:tcW w:w="1612" w:type="dxa"/>
          </w:tcPr>
          <w:p w:rsidR="007B5EFB" w:rsidRPr="001C105E" w:rsidRDefault="007B5EFB" w:rsidP="00AF197F">
            <w:pPr>
              <w:rPr>
                <w:b/>
                <w:bCs/>
                <w:color w:val="FFFFFF"/>
                <w:lang w:val="en-GB"/>
              </w:rPr>
            </w:pPr>
            <w:r w:rsidRPr="001C105E">
              <w:rPr>
                <w:b/>
                <w:bCs/>
                <w:color w:val="FFFFFF"/>
                <w:lang w:val="en-GB"/>
              </w:rPr>
              <w:t>Availability</w:t>
            </w:r>
          </w:p>
        </w:tc>
        <w:tc>
          <w:tcPr>
            <w:tcW w:w="1604" w:type="dxa"/>
          </w:tcPr>
          <w:p w:rsidR="007B5EFB" w:rsidRPr="001C105E" w:rsidRDefault="007B5EFB" w:rsidP="00AF197F">
            <w:pPr>
              <w:rPr>
                <w:b/>
                <w:bCs/>
                <w:color w:val="FFFFFF"/>
                <w:lang w:val="en-GB"/>
              </w:rPr>
            </w:pPr>
            <w:r w:rsidRPr="001C105E">
              <w:rPr>
                <w:b/>
                <w:bCs/>
                <w:color w:val="FFFFFF"/>
                <w:lang w:val="en-GB"/>
              </w:rPr>
              <w:t>Latency</w:t>
            </w:r>
          </w:p>
        </w:tc>
        <w:tc>
          <w:tcPr>
            <w:tcW w:w="1617" w:type="dxa"/>
          </w:tcPr>
          <w:p w:rsidR="007B5EFB" w:rsidRPr="001C105E" w:rsidRDefault="007B5EFB" w:rsidP="00AF197F">
            <w:pPr>
              <w:rPr>
                <w:b/>
                <w:bCs/>
                <w:color w:val="FFFFFF"/>
                <w:lang w:val="en-GB"/>
              </w:rPr>
            </w:pPr>
            <w:r w:rsidRPr="001C105E">
              <w:rPr>
                <w:b/>
                <w:bCs/>
                <w:color w:val="FFFFFF"/>
                <w:lang w:val="en-GB"/>
              </w:rPr>
              <w:t>Throuughput</w:t>
            </w:r>
          </w:p>
        </w:tc>
        <w:tc>
          <w:tcPr>
            <w:tcW w:w="1596" w:type="dxa"/>
          </w:tcPr>
          <w:p w:rsidR="007B5EFB" w:rsidRPr="001C105E" w:rsidRDefault="007B5EFB" w:rsidP="00AF197F">
            <w:pPr>
              <w:rPr>
                <w:b/>
                <w:bCs/>
                <w:color w:val="FFFFFF"/>
                <w:lang w:val="en-GB"/>
              </w:rPr>
            </w:pPr>
            <w:r w:rsidRPr="001C105E">
              <w:rPr>
                <w:b/>
                <w:bCs/>
                <w:color w:val="FFFFFF"/>
                <w:lang w:val="en-GB"/>
              </w:rPr>
              <w:t>QoS</w:t>
            </w:r>
          </w:p>
        </w:tc>
        <w:tc>
          <w:tcPr>
            <w:tcW w:w="1614" w:type="dxa"/>
          </w:tcPr>
          <w:p w:rsidR="007B5EFB" w:rsidRPr="001C105E" w:rsidRDefault="007B5EFB" w:rsidP="00AF197F">
            <w:pPr>
              <w:rPr>
                <w:b/>
                <w:bCs/>
                <w:color w:val="FFFFFF"/>
                <w:lang w:val="en-GB"/>
              </w:rPr>
            </w:pPr>
            <w:r w:rsidRPr="001C105E">
              <w:rPr>
                <w:b/>
                <w:bCs/>
                <w:color w:val="FFFFFF"/>
                <w:lang w:val="en-GB"/>
              </w:rPr>
              <w:t>Non-repudiation</w:t>
            </w:r>
          </w:p>
        </w:tc>
      </w:tr>
      <w:tr w:rsidR="007B5EFB" w:rsidRPr="001C105E" w:rsidTr="00F55A3C">
        <w:tc>
          <w:tcPr>
            <w:tcW w:w="1611" w:type="dxa"/>
          </w:tcPr>
          <w:p w:rsidR="007B5EFB" w:rsidRPr="001C105E" w:rsidRDefault="007B5EFB" w:rsidP="00AF197F">
            <w:pPr>
              <w:rPr>
                <w:b/>
                <w:bCs/>
                <w:lang w:val="en-GB"/>
              </w:rPr>
            </w:pPr>
            <w:r w:rsidRPr="001C105E">
              <w:rPr>
                <w:b/>
                <w:bCs/>
                <w:lang w:val="en-GB"/>
              </w:rPr>
              <w:t>AMQP</w:t>
            </w:r>
          </w:p>
        </w:tc>
        <w:tc>
          <w:tcPr>
            <w:tcW w:w="1690" w:type="dxa"/>
          </w:tcPr>
          <w:p w:rsidR="007B5EFB" w:rsidRPr="001C105E" w:rsidRDefault="007B5EFB" w:rsidP="00AF197F">
            <w:pPr>
              <w:rPr>
                <w:lang w:val="en-GB"/>
              </w:rPr>
            </w:pPr>
          </w:p>
        </w:tc>
        <w:tc>
          <w:tcPr>
            <w:tcW w:w="1606" w:type="dxa"/>
          </w:tcPr>
          <w:p w:rsidR="007B5EFB" w:rsidRPr="001C105E" w:rsidRDefault="007B5EFB" w:rsidP="00AF197F">
            <w:pPr>
              <w:rPr>
                <w:lang w:val="en-GB"/>
              </w:rPr>
            </w:pPr>
          </w:p>
        </w:tc>
        <w:tc>
          <w:tcPr>
            <w:tcW w:w="1612" w:type="dxa"/>
          </w:tcPr>
          <w:p w:rsidR="007B5EFB" w:rsidRPr="001C105E" w:rsidRDefault="007B5EFB" w:rsidP="00AF197F">
            <w:pPr>
              <w:rPr>
                <w:lang w:val="en-GB"/>
              </w:rPr>
            </w:pPr>
          </w:p>
        </w:tc>
        <w:tc>
          <w:tcPr>
            <w:tcW w:w="1604" w:type="dxa"/>
          </w:tcPr>
          <w:p w:rsidR="007B5EFB" w:rsidRPr="001C105E" w:rsidRDefault="007B5EFB" w:rsidP="00AF197F">
            <w:pPr>
              <w:rPr>
                <w:lang w:val="en-GB"/>
              </w:rPr>
            </w:pPr>
          </w:p>
        </w:tc>
        <w:tc>
          <w:tcPr>
            <w:tcW w:w="1617" w:type="dxa"/>
          </w:tcPr>
          <w:p w:rsidR="007B5EFB" w:rsidRPr="001C105E" w:rsidRDefault="007B5EFB" w:rsidP="00AF197F">
            <w:pPr>
              <w:rPr>
                <w:lang w:val="en-GB"/>
              </w:rPr>
            </w:pPr>
          </w:p>
        </w:tc>
        <w:tc>
          <w:tcPr>
            <w:tcW w:w="1596" w:type="dxa"/>
          </w:tcPr>
          <w:p w:rsidR="007B5EFB" w:rsidRPr="001C105E" w:rsidRDefault="007B5EFB" w:rsidP="00AF197F">
            <w:pPr>
              <w:rPr>
                <w:lang w:val="en-GB"/>
              </w:rPr>
            </w:pPr>
          </w:p>
        </w:tc>
        <w:tc>
          <w:tcPr>
            <w:tcW w:w="1614" w:type="dxa"/>
          </w:tcPr>
          <w:p w:rsidR="007B5EFB" w:rsidRPr="001C105E" w:rsidRDefault="007B5EFB" w:rsidP="00AF197F">
            <w:pPr>
              <w:rPr>
                <w:lang w:val="en-GB"/>
              </w:rPr>
            </w:pPr>
          </w:p>
        </w:tc>
      </w:tr>
      <w:tr w:rsidR="007B5EFB" w:rsidRPr="001C105E" w:rsidTr="00F55A3C">
        <w:tc>
          <w:tcPr>
            <w:tcW w:w="1611" w:type="dxa"/>
          </w:tcPr>
          <w:p w:rsidR="007B5EFB" w:rsidRPr="001C105E" w:rsidRDefault="007B5EFB" w:rsidP="00AF197F">
            <w:pPr>
              <w:rPr>
                <w:b/>
                <w:bCs/>
                <w:lang w:val="en-GB"/>
              </w:rPr>
            </w:pPr>
            <w:r w:rsidRPr="001C105E">
              <w:rPr>
                <w:b/>
                <w:bCs/>
                <w:lang w:val="en-GB"/>
              </w:rPr>
              <w:t>Apache Kafka</w:t>
            </w:r>
          </w:p>
        </w:tc>
        <w:tc>
          <w:tcPr>
            <w:tcW w:w="1690" w:type="dxa"/>
          </w:tcPr>
          <w:p w:rsidR="007B5EFB" w:rsidRPr="001C105E" w:rsidRDefault="007B5EFB" w:rsidP="00AF197F">
            <w:pPr>
              <w:rPr>
                <w:lang w:val="en-GB"/>
              </w:rPr>
            </w:pPr>
          </w:p>
        </w:tc>
        <w:tc>
          <w:tcPr>
            <w:tcW w:w="1606" w:type="dxa"/>
          </w:tcPr>
          <w:p w:rsidR="007B5EFB" w:rsidRPr="001C105E" w:rsidRDefault="007B5EFB" w:rsidP="00AF197F">
            <w:pPr>
              <w:rPr>
                <w:lang w:val="en-GB"/>
              </w:rPr>
            </w:pPr>
          </w:p>
        </w:tc>
        <w:tc>
          <w:tcPr>
            <w:tcW w:w="1612" w:type="dxa"/>
          </w:tcPr>
          <w:p w:rsidR="007B5EFB" w:rsidRPr="001C105E" w:rsidRDefault="007B5EFB" w:rsidP="00AF197F">
            <w:pPr>
              <w:rPr>
                <w:lang w:val="en-GB"/>
              </w:rPr>
            </w:pPr>
          </w:p>
        </w:tc>
        <w:tc>
          <w:tcPr>
            <w:tcW w:w="1604" w:type="dxa"/>
          </w:tcPr>
          <w:p w:rsidR="007B5EFB" w:rsidRPr="001C105E" w:rsidRDefault="007B5EFB" w:rsidP="00AF197F">
            <w:pPr>
              <w:rPr>
                <w:lang w:val="en-GB"/>
              </w:rPr>
            </w:pPr>
          </w:p>
        </w:tc>
        <w:tc>
          <w:tcPr>
            <w:tcW w:w="1617" w:type="dxa"/>
          </w:tcPr>
          <w:p w:rsidR="007B5EFB" w:rsidRPr="001C105E" w:rsidRDefault="007B5EFB" w:rsidP="00AF197F">
            <w:pPr>
              <w:rPr>
                <w:lang w:val="en-GB"/>
              </w:rPr>
            </w:pPr>
          </w:p>
        </w:tc>
        <w:tc>
          <w:tcPr>
            <w:tcW w:w="1596" w:type="dxa"/>
          </w:tcPr>
          <w:p w:rsidR="007B5EFB" w:rsidRPr="001C105E" w:rsidRDefault="007B5EFB" w:rsidP="00AF197F">
            <w:pPr>
              <w:rPr>
                <w:lang w:val="en-GB"/>
              </w:rPr>
            </w:pPr>
          </w:p>
        </w:tc>
        <w:tc>
          <w:tcPr>
            <w:tcW w:w="1614" w:type="dxa"/>
          </w:tcPr>
          <w:p w:rsidR="007B5EFB" w:rsidRPr="001C105E" w:rsidRDefault="007B5EFB" w:rsidP="00AF197F">
            <w:pPr>
              <w:rPr>
                <w:lang w:val="en-GB"/>
              </w:rPr>
            </w:pPr>
          </w:p>
        </w:tc>
      </w:tr>
      <w:tr w:rsidR="007B5EFB" w:rsidRPr="001C105E" w:rsidTr="00F55A3C">
        <w:tc>
          <w:tcPr>
            <w:tcW w:w="1611" w:type="dxa"/>
          </w:tcPr>
          <w:p w:rsidR="007B5EFB" w:rsidRPr="001C105E" w:rsidRDefault="007B5EFB" w:rsidP="00AF197F">
            <w:pPr>
              <w:rPr>
                <w:b/>
                <w:bCs/>
                <w:lang w:val="en-GB"/>
              </w:rPr>
            </w:pPr>
            <w:r w:rsidRPr="001C105E">
              <w:rPr>
                <w:b/>
                <w:bCs/>
                <w:lang w:val="en-GB"/>
              </w:rPr>
              <w:t>ISO 17429</w:t>
            </w:r>
          </w:p>
        </w:tc>
        <w:tc>
          <w:tcPr>
            <w:tcW w:w="1690" w:type="dxa"/>
          </w:tcPr>
          <w:p w:rsidR="007B5EFB" w:rsidRPr="001C105E" w:rsidRDefault="007B5EFB" w:rsidP="00AF197F">
            <w:pPr>
              <w:rPr>
                <w:lang w:val="en-GB"/>
              </w:rPr>
            </w:pPr>
          </w:p>
        </w:tc>
        <w:tc>
          <w:tcPr>
            <w:tcW w:w="1606" w:type="dxa"/>
          </w:tcPr>
          <w:p w:rsidR="007B5EFB" w:rsidRPr="001C105E" w:rsidRDefault="007B5EFB" w:rsidP="00AF197F">
            <w:pPr>
              <w:rPr>
                <w:lang w:val="en-GB"/>
              </w:rPr>
            </w:pPr>
          </w:p>
        </w:tc>
        <w:tc>
          <w:tcPr>
            <w:tcW w:w="1612" w:type="dxa"/>
          </w:tcPr>
          <w:p w:rsidR="007B5EFB" w:rsidRPr="001C105E" w:rsidRDefault="007B5EFB" w:rsidP="00AF197F">
            <w:pPr>
              <w:rPr>
                <w:lang w:val="en-GB"/>
              </w:rPr>
            </w:pPr>
          </w:p>
        </w:tc>
        <w:tc>
          <w:tcPr>
            <w:tcW w:w="1604" w:type="dxa"/>
          </w:tcPr>
          <w:p w:rsidR="007B5EFB" w:rsidRPr="001C105E" w:rsidRDefault="007B5EFB" w:rsidP="00AF197F">
            <w:pPr>
              <w:rPr>
                <w:lang w:val="en-GB"/>
              </w:rPr>
            </w:pPr>
          </w:p>
        </w:tc>
        <w:tc>
          <w:tcPr>
            <w:tcW w:w="1617" w:type="dxa"/>
          </w:tcPr>
          <w:p w:rsidR="007B5EFB" w:rsidRPr="001C105E" w:rsidRDefault="007B5EFB" w:rsidP="00AF197F">
            <w:pPr>
              <w:rPr>
                <w:lang w:val="en-GB"/>
              </w:rPr>
            </w:pPr>
          </w:p>
        </w:tc>
        <w:tc>
          <w:tcPr>
            <w:tcW w:w="1596" w:type="dxa"/>
          </w:tcPr>
          <w:p w:rsidR="007B5EFB" w:rsidRPr="001C105E" w:rsidRDefault="007B5EFB" w:rsidP="00AF197F">
            <w:pPr>
              <w:rPr>
                <w:lang w:val="en-GB"/>
              </w:rPr>
            </w:pPr>
          </w:p>
        </w:tc>
        <w:tc>
          <w:tcPr>
            <w:tcW w:w="1614" w:type="dxa"/>
          </w:tcPr>
          <w:p w:rsidR="007B5EFB" w:rsidRPr="001C105E" w:rsidRDefault="007B5EFB" w:rsidP="00AF197F">
            <w:pPr>
              <w:rPr>
                <w:lang w:val="en-GB"/>
              </w:rPr>
            </w:pPr>
          </w:p>
        </w:tc>
      </w:tr>
      <w:tr w:rsidR="007B5EFB" w:rsidRPr="001C105E" w:rsidTr="00F55A3C">
        <w:tc>
          <w:tcPr>
            <w:tcW w:w="1611" w:type="dxa"/>
          </w:tcPr>
          <w:p w:rsidR="007B5EFB" w:rsidRPr="001C105E" w:rsidRDefault="007B5EFB" w:rsidP="00AF197F">
            <w:pPr>
              <w:rPr>
                <w:b/>
                <w:bCs/>
                <w:lang w:val="en-GB"/>
              </w:rPr>
            </w:pPr>
            <w:r w:rsidRPr="001C105E">
              <w:rPr>
                <w:b/>
                <w:bCs/>
                <w:lang w:val="en-GB"/>
              </w:rPr>
              <w:t>MQTT</w:t>
            </w:r>
          </w:p>
        </w:tc>
        <w:tc>
          <w:tcPr>
            <w:tcW w:w="1690" w:type="dxa"/>
          </w:tcPr>
          <w:p w:rsidR="007B5EFB" w:rsidRPr="001C105E" w:rsidRDefault="007B5EFB" w:rsidP="00AF197F">
            <w:pPr>
              <w:rPr>
                <w:lang w:val="en-GB"/>
              </w:rPr>
            </w:pPr>
          </w:p>
        </w:tc>
        <w:tc>
          <w:tcPr>
            <w:tcW w:w="1606" w:type="dxa"/>
          </w:tcPr>
          <w:p w:rsidR="007B5EFB" w:rsidRPr="001C105E" w:rsidRDefault="007B5EFB" w:rsidP="00AF197F">
            <w:pPr>
              <w:rPr>
                <w:lang w:val="en-GB"/>
              </w:rPr>
            </w:pPr>
          </w:p>
        </w:tc>
        <w:tc>
          <w:tcPr>
            <w:tcW w:w="1612" w:type="dxa"/>
          </w:tcPr>
          <w:p w:rsidR="007B5EFB" w:rsidRPr="001C105E" w:rsidRDefault="007B5EFB" w:rsidP="00AF197F">
            <w:pPr>
              <w:rPr>
                <w:lang w:val="en-GB"/>
              </w:rPr>
            </w:pPr>
          </w:p>
        </w:tc>
        <w:tc>
          <w:tcPr>
            <w:tcW w:w="1604" w:type="dxa"/>
          </w:tcPr>
          <w:p w:rsidR="007B5EFB" w:rsidRPr="001C105E" w:rsidRDefault="007B5EFB" w:rsidP="00AF197F">
            <w:pPr>
              <w:rPr>
                <w:lang w:val="en-GB"/>
              </w:rPr>
            </w:pPr>
          </w:p>
        </w:tc>
        <w:tc>
          <w:tcPr>
            <w:tcW w:w="1617" w:type="dxa"/>
          </w:tcPr>
          <w:p w:rsidR="007B5EFB" w:rsidRPr="001C105E" w:rsidRDefault="007B5EFB" w:rsidP="00AF197F">
            <w:pPr>
              <w:rPr>
                <w:lang w:val="en-GB"/>
              </w:rPr>
            </w:pPr>
          </w:p>
        </w:tc>
        <w:tc>
          <w:tcPr>
            <w:tcW w:w="1596" w:type="dxa"/>
          </w:tcPr>
          <w:p w:rsidR="007B5EFB" w:rsidRPr="001C105E" w:rsidRDefault="007B5EFB" w:rsidP="00AF197F">
            <w:pPr>
              <w:rPr>
                <w:lang w:val="en-GB"/>
              </w:rPr>
            </w:pPr>
          </w:p>
        </w:tc>
        <w:tc>
          <w:tcPr>
            <w:tcW w:w="1614" w:type="dxa"/>
          </w:tcPr>
          <w:p w:rsidR="007B5EFB" w:rsidRPr="001C105E" w:rsidRDefault="007B5EFB" w:rsidP="00AF197F">
            <w:pPr>
              <w:rPr>
                <w:lang w:val="en-GB"/>
              </w:rPr>
            </w:pPr>
          </w:p>
        </w:tc>
      </w:tr>
      <w:tr w:rsidR="007B5EFB" w:rsidRPr="001C105E" w:rsidTr="00F55A3C">
        <w:tc>
          <w:tcPr>
            <w:tcW w:w="1611" w:type="dxa"/>
          </w:tcPr>
          <w:p w:rsidR="007B5EFB" w:rsidRPr="001C105E" w:rsidRDefault="007B5EFB" w:rsidP="00AF197F">
            <w:pPr>
              <w:rPr>
                <w:b/>
                <w:bCs/>
                <w:lang w:val="en-GB"/>
              </w:rPr>
            </w:pPr>
            <w:r w:rsidRPr="001C105E">
              <w:rPr>
                <w:b/>
                <w:bCs/>
                <w:lang w:val="en-GB"/>
              </w:rPr>
              <w:t>OMG DDS</w:t>
            </w:r>
          </w:p>
        </w:tc>
        <w:tc>
          <w:tcPr>
            <w:tcW w:w="1690" w:type="dxa"/>
          </w:tcPr>
          <w:p w:rsidR="007B5EFB" w:rsidRPr="001C105E" w:rsidRDefault="007B5EFB" w:rsidP="00AF197F">
            <w:pPr>
              <w:rPr>
                <w:lang w:val="en-GB"/>
              </w:rPr>
            </w:pPr>
          </w:p>
        </w:tc>
        <w:tc>
          <w:tcPr>
            <w:tcW w:w="1606" w:type="dxa"/>
          </w:tcPr>
          <w:p w:rsidR="007B5EFB" w:rsidRPr="001C105E" w:rsidRDefault="007B5EFB" w:rsidP="00AF197F">
            <w:pPr>
              <w:rPr>
                <w:lang w:val="en-GB"/>
              </w:rPr>
            </w:pPr>
          </w:p>
        </w:tc>
        <w:tc>
          <w:tcPr>
            <w:tcW w:w="1612" w:type="dxa"/>
          </w:tcPr>
          <w:p w:rsidR="007B5EFB" w:rsidRPr="001C105E" w:rsidRDefault="007B5EFB" w:rsidP="00AF197F">
            <w:pPr>
              <w:rPr>
                <w:lang w:val="en-GB"/>
              </w:rPr>
            </w:pPr>
          </w:p>
        </w:tc>
        <w:tc>
          <w:tcPr>
            <w:tcW w:w="1604" w:type="dxa"/>
          </w:tcPr>
          <w:p w:rsidR="007B5EFB" w:rsidRPr="001C105E" w:rsidRDefault="007B5EFB" w:rsidP="00AF197F">
            <w:pPr>
              <w:rPr>
                <w:lang w:val="en-GB"/>
              </w:rPr>
            </w:pPr>
          </w:p>
        </w:tc>
        <w:tc>
          <w:tcPr>
            <w:tcW w:w="1617" w:type="dxa"/>
          </w:tcPr>
          <w:p w:rsidR="007B5EFB" w:rsidRPr="001C105E" w:rsidRDefault="007B5EFB" w:rsidP="00AF197F">
            <w:pPr>
              <w:rPr>
                <w:lang w:val="en-GB"/>
              </w:rPr>
            </w:pPr>
          </w:p>
        </w:tc>
        <w:tc>
          <w:tcPr>
            <w:tcW w:w="1596" w:type="dxa"/>
          </w:tcPr>
          <w:p w:rsidR="007B5EFB" w:rsidRPr="001C105E" w:rsidRDefault="007B5EFB" w:rsidP="00AF197F">
            <w:pPr>
              <w:rPr>
                <w:lang w:val="en-GB"/>
              </w:rPr>
            </w:pPr>
          </w:p>
        </w:tc>
        <w:tc>
          <w:tcPr>
            <w:tcW w:w="1614" w:type="dxa"/>
          </w:tcPr>
          <w:p w:rsidR="007B5EFB" w:rsidRPr="001C105E" w:rsidRDefault="007B5EFB" w:rsidP="00AF197F">
            <w:pPr>
              <w:rPr>
                <w:lang w:val="en-GB"/>
              </w:rPr>
            </w:pPr>
          </w:p>
        </w:tc>
      </w:tr>
      <w:tr w:rsidR="007B5EFB" w:rsidRPr="001C105E" w:rsidDel="00587154" w:rsidTr="00F55A3C">
        <w:trPr>
          <w:del w:id="270" w:author="Kenneth Vaughn" w:date="2019-02-25T16:24:00Z"/>
        </w:trPr>
        <w:tc>
          <w:tcPr>
            <w:tcW w:w="1611" w:type="dxa"/>
          </w:tcPr>
          <w:p w:rsidR="007B5EFB" w:rsidRPr="001C105E" w:rsidDel="00587154" w:rsidRDefault="007B5EFB" w:rsidP="00AF197F">
            <w:pPr>
              <w:rPr>
                <w:del w:id="271" w:author="Kenneth Vaughn" w:date="2019-02-25T16:24:00Z"/>
                <w:b/>
                <w:bCs/>
                <w:lang w:val="en-GB"/>
              </w:rPr>
            </w:pPr>
            <w:del w:id="272" w:author="Kenneth Vaughn" w:date="2019-02-25T16:24:00Z">
              <w:r w:rsidRPr="001C105E" w:rsidDel="00587154">
                <w:rPr>
                  <w:b/>
                  <w:bCs/>
                  <w:lang w:val="en-GB"/>
                </w:rPr>
                <w:delText>SNMP</w:delText>
              </w:r>
            </w:del>
          </w:p>
        </w:tc>
        <w:tc>
          <w:tcPr>
            <w:tcW w:w="1690" w:type="dxa"/>
          </w:tcPr>
          <w:p w:rsidR="007B5EFB" w:rsidRPr="001C105E" w:rsidDel="00587154" w:rsidRDefault="007B5EFB" w:rsidP="00AF197F">
            <w:pPr>
              <w:rPr>
                <w:del w:id="273" w:author="Kenneth Vaughn" w:date="2019-02-25T16:24:00Z"/>
                <w:lang w:val="en-GB"/>
              </w:rPr>
            </w:pPr>
          </w:p>
        </w:tc>
        <w:tc>
          <w:tcPr>
            <w:tcW w:w="1606" w:type="dxa"/>
          </w:tcPr>
          <w:p w:rsidR="007B5EFB" w:rsidRPr="001C105E" w:rsidDel="00587154" w:rsidRDefault="007B5EFB" w:rsidP="00AF197F">
            <w:pPr>
              <w:rPr>
                <w:del w:id="274" w:author="Kenneth Vaughn" w:date="2019-02-25T16:24:00Z"/>
                <w:lang w:val="en-GB"/>
              </w:rPr>
            </w:pPr>
          </w:p>
        </w:tc>
        <w:tc>
          <w:tcPr>
            <w:tcW w:w="1612" w:type="dxa"/>
          </w:tcPr>
          <w:p w:rsidR="007B5EFB" w:rsidRPr="001C105E" w:rsidDel="00587154" w:rsidRDefault="007B5EFB" w:rsidP="00AF197F">
            <w:pPr>
              <w:rPr>
                <w:del w:id="275" w:author="Kenneth Vaughn" w:date="2019-02-25T16:24:00Z"/>
                <w:lang w:val="en-GB"/>
              </w:rPr>
            </w:pPr>
          </w:p>
        </w:tc>
        <w:tc>
          <w:tcPr>
            <w:tcW w:w="1604" w:type="dxa"/>
          </w:tcPr>
          <w:p w:rsidR="007B5EFB" w:rsidRPr="001C105E" w:rsidDel="00587154" w:rsidRDefault="007B5EFB" w:rsidP="00AF197F">
            <w:pPr>
              <w:rPr>
                <w:del w:id="276" w:author="Kenneth Vaughn" w:date="2019-02-25T16:24:00Z"/>
                <w:lang w:val="en-GB"/>
              </w:rPr>
            </w:pPr>
          </w:p>
        </w:tc>
        <w:tc>
          <w:tcPr>
            <w:tcW w:w="1617" w:type="dxa"/>
          </w:tcPr>
          <w:p w:rsidR="007B5EFB" w:rsidRPr="001C105E" w:rsidDel="00587154" w:rsidRDefault="007B5EFB" w:rsidP="00AF197F">
            <w:pPr>
              <w:rPr>
                <w:del w:id="277" w:author="Kenneth Vaughn" w:date="2019-02-25T16:24:00Z"/>
                <w:lang w:val="en-GB"/>
              </w:rPr>
            </w:pPr>
          </w:p>
        </w:tc>
        <w:tc>
          <w:tcPr>
            <w:tcW w:w="1596" w:type="dxa"/>
          </w:tcPr>
          <w:p w:rsidR="007B5EFB" w:rsidRPr="001C105E" w:rsidDel="00587154" w:rsidRDefault="007B5EFB" w:rsidP="00AF197F">
            <w:pPr>
              <w:rPr>
                <w:del w:id="278" w:author="Kenneth Vaughn" w:date="2019-02-25T16:24:00Z"/>
                <w:lang w:val="en-GB"/>
              </w:rPr>
            </w:pPr>
          </w:p>
        </w:tc>
        <w:tc>
          <w:tcPr>
            <w:tcW w:w="1614" w:type="dxa"/>
          </w:tcPr>
          <w:p w:rsidR="007B5EFB" w:rsidRPr="001C105E" w:rsidDel="00587154" w:rsidRDefault="007B5EFB" w:rsidP="00AF197F">
            <w:pPr>
              <w:rPr>
                <w:del w:id="279" w:author="Kenneth Vaughn" w:date="2019-02-25T16:24:00Z"/>
                <w:lang w:val="en-GB"/>
              </w:rPr>
            </w:pPr>
          </w:p>
        </w:tc>
      </w:tr>
      <w:tr w:rsidR="007B5EFB" w:rsidRPr="001C105E" w:rsidDel="00587154" w:rsidTr="00F55A3C">
        <w:trPr>
          <w:del w:id="280" w:author="Kenneth Vaughn" w:date="2019-02-25T16:24:00Z"/>
        </w:trPr>
        <w:tc>
          <w:tcPr>
            <w:tcW w:w="1611" w:type="dxa"/>
          </w:tcPr>
          <w:p w:rsidR="007B5EFB" w:rsidRPr="001C105E" w:rsidDel="00587154" w:rsidRDefault="007B5EFB" w:rsidP="00AF197F">
            <w:pPr>
              <w:rPr>
                <w:del w:id="281" w:author="Kenneth Vaughn" w:date="2019-02-25T16:24:00Z"/>
                <w:b/>
                <w:bCs/>
                <w:lang w:val="en-GB"/>
              </w:rPr>
            </w:pPr>
            <w:del w:id="282" w:author="Kenneth Vaughn" w:date="2019-02-25T16:24:00Z">
              <w:r w:rsidRPr="001C105E" w:rsidDel="00587154">
                <w:rPr>
                  <w:b/>
                  <w:bCs/>
                  <w:lang w:val="en-GB"/>
                </w:rPr>
                <w:delText>SOAP</w:delText>
              </w:r>
            </w:del>
          </w:p>
        </w:tc>
        <w:tc>
          <w:tcPr>
            <w:tcW w:w="1690" w:type="dxa"/>
          </w:tcPr>
          <w:p w:rsidR="007B5EFB" w:rsidRPr="001C105E" w:rsidDel="00587154" w:rsidRDefault="007B5EFB" w:rsidP="00AF197F">
            <w:pPr>
              <w:rPr>
                <w:del w:id="283" w:author="Kenneth Vaughn" w:date="2019-02-25T16:24:00Z"/>
                <w:lang w:val="en-GB"/>
              </w:rPr>
            </w:pPr>
          </w:p>
        </w:tc>
        <w:tc>
          <w:tcPr>
            <w:tcW w:w="1606" w:type="dxa"/>
          </w:tcPr>
          <w:p w:rsidR="007B5EFB" w:rsidRPr="001C105E" w:rsidDel="00587154" w:rsidRDefault="007B5EFB" w:rsidP="00AF197F">
            <w:pPr>
              <w:rPr>
                <w:del w:id="284" w:author="Kenneth Vaughn" w:date="2019-02-25T16:24:00Z"/>
                <w:lang w:val="en-GB"/>
              </w:rPr>
            </w:pPr>
          </w:p>
        </w:tc>
        <w:tc>
          <w:tcPr>
            <w:tcW w:w="1612" w:type="dxa"/>
          </w:tcPr>
          <w:p w:rsidR="007B5EFB" w:rsidRPr="001C105E" w:rsidDel="00587154" w:rsidRDefault="007B5EFB" w:rsidP="00AF197F">
            <w:pPr>
              <w:rPr>
                <w:del w:id="285" w:author="Kenneth Vaughn" w:date="2019-02-25T16:24:00Z"/>
                <w:lang w:val="en-GB"/>
              </w:rPr>
            </w:pPr>
          </w:p>
        </w:tc>
        <w:tc>
          <w:tcPr>
            <w:tcW w:w="1604" w:type="dxa"/>
          </w:tcPr>
          <w:p w:rsidR="007B5EFB" w:rsidRPr="001C105E" w:rsidDel="00587154" w:rsidRDefault="007B5EFB" w:rsidP="00AF197F">
            <w:pPr>
              <w:rPr>
                <w:del w:id="286" w:author="Kenneth Vaughn" w:date="2019-02-25T16:24:00Z"/>
                <w:lang w:val="en-GB"/>
              </w:rPr>
            </w:pPr>
          </w:p>
        </w:tc>
        <w:tc>
          <w:tcPr>
            <w:tcW w:w="1617" w:type="dxa"/>
          </w:tcPr>
          <w:p w:rsidR="007B5EFB" w:rsidRPr="001C105E" w:rsidDel="00587154" w:rsidRDefault="007B5EFB" w:rsidP="00AF197F">
            <w:pPr>
              <w:rPr>
                <w:del w:id="287" w:author="Kenneth Vaughn" w:date="2019-02-25T16:24:00Z"/>
                <w:lang w:val="en-GB"/>
              </w:rPr>
            </w:pPr>
          </w:p>
        </w:tc>
        <w:tc>
          <w:tcPr>
            <w:tcW w:w="1596" w:type="dxa"/>
          </w:tcPr>
          <w:p w:rsidR="007B5EFB" w:rsidRPr="001C105E" w:rsidDel="00587154" w:rsidRDefault="007B5EFB" w:rsidP="00AF197F">
            <w:pPr>
              <w:rPr>
                <w:del w:id="288" w:author="Kenneth Vaughn" w:date="2019-02-25T16:24:00Z"/>
                <w:lang w:val="en-GB"/>
              </w:rPr>
            </w:pPr>
          </w:p>
        </w:tc>
        <w:tc>
          <w:tcPr>
            <w:tcW w:w="1614" w:type="dxa"/>
          </w:tcPr>
          <w:p w:rsidR="007B5EFB" w:rsidRPr="001C105E" w:rsidDel="00587154" w:rsidRDefault="007B5EFB" w:rsidP="00AF197F">
            <w:pPr>
              <w:rPr>
                <w:del w:id="289" w:author="Kenneth Vaughn" w:date="2019-02-25T16:24:00Z"/>
                <w:lang w:val="en-GB"/>
              </w:rPr>
            </w:pPr>
          </w:p>
        </w:tc>
      </w:tr>
    </w:tbl>
    <w:p w:rsidR="007B5EFB" w:rsidRDefault="007B5EFB" w:rsidP="00AF197F">
      <w:pPr>
        <w:ind w:left="360"/>
        <w:rPr>
          <w:lang w:val="en-GB"/>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0A0"/>
      </w:tblPr>
      <w:tblGrid>
        <w:gridCol w:w="1618"/>
        <w:gridCol w:w="1618"/>
        <w:gridCol w:w="1619"/>
        <w:gridCol w:w="1619"/>
        <w:gridCol w:w="1619"/>
        <w:gridCol w:w="1619"/>
        <w:gridCol w:w="1619"/>
        <w:gridCol w:w="1619"/>
      </w:tblGrid>
      <w:tr w:rsidR="007B5EFB" w:rsidRPr="001C105E" w:rsidTr="001C105E">
        <w:tc>
          <w:tcPr>
            <w:tcW w:w="1618" w:type="dxa"/>
            <w:tcBorders>
              <w:top w:val="single" w:sz="4" w:space="0" w:color="4472C4"/>
              <w:left w:val="single" w:sz="4" w:space="0" w:color="4472C4"/>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Technology</w:t>
            </w:r>
          </w:p>
        </w:tc>
        <w:tc>
          <w:tcPr>
            <w:tcW w:w="1618" w:type="dxa"/>
            <w:tcBorders>
              <w:top w:val="single" w:sz="4" w:space="0" w:color="4472C4"/>
              <w:left w:val="nil"/>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Misbehaviour</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Geofencing</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Flow Filters</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Efficiency</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Discovery</w:t>
            </w:r>
          </w:p>
        </w:tc>
        <w:tc>
          <w:tcPr>
            <w:tcW w:w="1619" w:type="dxa"/>
            <w:tcBorders>
              <w:top w:val="single" w:sz="4" w:space="0" w:color="4472C4"/>
              <w:left w:val="nil"/>
              <w:bottom w:val="single" w:sz="4" w:space="0" w:color="4472C4"/>
              <w:right w:val="nil"/>
            </w:tcBorders>
            <w:shd w:val="clear" w:color="auto" w:fill="4472C4"/>
          </w:tcPr>
          <w:p w:rsidR="007B5EFB" w:rsidRPr="001C105E" w:rsidRDefault="007B5EFB" w:rsidP="00AF197F">
            <w:pPr>
              <w:rPr>
                <w:b/>
                <w:bCs/>
                <w:color w:val="FFFFFF"/>
                <w:lang w:val="en-GB"/>
              </w:rPr>
            </w:pPr>
            <w:r w:rsidRPr="001C105E">
              <w:rPr>
                <w:b/>
                <w:bCs/>
                <w:color w:val="FFFFFF"/>
                <w:lang w:val="en-GB"/>
              </w:rPr>
              <w:t>Multicast</w:t>
            </w:r>
          </w:p>
        </w:tc>
        <w:tc>
          <w:tcPr>
            <w:tcW w:w="1619" w:type="dxa"/>
            <w:tcBorders>
              <w:top w:val="single" w:sz="4" w:space="0" w:color="4472C4"/>
              <w:left w:val="nil"/>
              <w:bottom w:val="single" w:sz="4" w:space="0" w:color="4472C4"/>
              <w:right w:val="single" w:sz="4" w:space="0" w:color="4472C4"/>
            </w:tcBorders>
            <w:shd w:val="clear" w:color="auto" w:fill="4472C4"/>
          </w:tcPr>
          <w:p w:rsidR="007B5EFB" w:rsidRPr="001C105E" w:rsidRDefault="007B5EFB" w:rsidP="00AF197F">
            <w:pPr>
              <w:rPr>
                <w:b/>
                <w:bCs/>
                <w:color w:val="FFFFFF"/>
                <w:lang w:val="en-GB"/>
              </w:rPr>
            </w:pPr>
            <w:r w:rsidRPr="001C105E">
              <w:rPr>
                <w:b/>
                <w:bCs/>
                <w:color w:val="FFFFFF"/>
                <w:lang w:val="en-GB"/>
              </w:rPr>
              <w:t>ITS security</w:t>
            </w:r>
          </w:p>
        </w:tc>
      </w:tr>
      <w:tr w:rsidR="007B5EFB" w:rsidRPr="001C105E" w:rsidTr="001C105E">
        <w:tc>
          <w:tcPr>
            <w:tcW w:w="1618" w:type="dxa"/>
            <w:shd w:val="clear" w:color="auto" w:fill="D9E2F3"/>
          </w:tcPr>
          <w:p w:rsidR="007B5EFB" w:rsidRPr="001C105E" w:rsidRDefault="007B5EFB" w:rsidP="00AF197F">
            <w:pPr>
              <w:rPr>
                <w:b/>
                <w:bCs/>
                <w:lang w:val="en-GB"/>
              </w:rPr>
            </w:pPr>
            <w:r w:rsidRPr="001C105E">
              <w:rPr>
                <w:b/>
                <w:bCs/>
                <w:lang w:val="en-GB"/>
              </w:rPr>
              <w:t>AMQP</w:t>
            </w:r>
          </w:p>
        </w:tc>
        <w:tc>
          <w:tcPr>
            <w:tcW w:w="1618"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r>
      <w:tr w:rsidR="007B5EFB" w:rsidRPr="001C105E" w:rsidTr="001C105E">
        <w:tc>
          <w:tcPr>
            <w:tcW w:w="1618" w:type="dxa"/>
          </w:tcPr>
          <w:p w:rsidR="007B5EFB" w:rsidRPr="001C105E" w:rsidRDefault="007B5EFB" w:rsidP="00AF197F">
            <w:pPr>
              <w:rPr>
                <w:b/>
                <w:bCs/>
                <w:lang w:val="en-GB"/>
              </w:rPr>
            </w:pPr>
            <w:r w:rsidRPr="001C105E">
              <w:rPr>
                <w:b/>
                <w:bCs/>
                <w:lang w:val="en-GB"/>
              </w:rPr>
              <w:t>Apache Kafka</w:t>
            </w:r>
          </w:p>
        </w:tc>
        <w:tc>
          <w:tcPr>
            <w:tcW w:w="1618"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r>
      <w:tr w:rsidR="007B5EFB" w:rsidRPr="001C105E" w:rsidTr="001C105E">
        <w:tc>
          <w:tcPr>
            <w:tcW w:w="1618" w:type="dxa"/>
            <w:shd w:val="clear" w:color="auto" w:fill="D9E2F3"/>
          </w:tcPr>
          <w:p w:rsidR="007B5EFB" w:rsidRPr="001C105E" w:rsidRDefault="007B5EFB" w:rsidP="00AF197F">
            <w:pPr>
              <w:rPr>
                <w:b/>
                <w:bCs/>
                <w:lang w:val="en-GB"/>
              </w:rPr>
            </w:pPr>
            <w:r w:rsidRPr="001C105E">
              <w:rPr>
                <w:b/>
                <w:bCs/>
                <w:lang w:val="en-GB"/>
              </w:rPr>
              <w:t>ISO 17429</w:t>
            </w:r>
          </w:p>
        </w:tc>
        <w:tc>
          <w:tcPr>
            <w:tcW w:w="1618"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r>
      <w:tr w:rsidR="007B5EFB" w:rsidRPr="001C105E" w:rsidTr="001C105E">
        <w:tc>
          <w:tcPr>
            <w:tcW w:w="1618" w:type="dxa"/>
          </w:tcPr>
          <w:p w:rsidR="007B5EFB" w:rsidRPr="001C105E" w:rsidRDefault="007B5EFB" w:rsidP="00AF197F">
            <w:pPr>
              <w:rPr>
                <w:b/>
                <w:bCs/>
                <w:lang w:val="en-GB"/>
              </w:rPr>
            </w:pPr>
            <w:r w:rsidRPr="001C105E">
              <w:rPr>
                <w:b/>
                <w:bCs/>
                <w:lang w:val="en-GB"/>
              </w:rPr>
              <w:t>MQTT</w:t>
            </w:r>
          </w:p>
        </w:tc>
        <w:tc>
          <w:tcPr>
            <w:tcW w:w="1618"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c>
          <w:tcPr>
            <w:tcW w:w="1619" w:type="dxa"/>
          </w:tcPr>
          <w:p w:rsidR="007B5EFB" w:rsidRPr="001C105E" w:rsidRDefault="007B5EFB" w:rsidP="00AF197F">
            <w:pPr>
              <w:rPr>
                <w:lang w:val="en-GB"/>
              </w:rPr>
            </w:pPr>
          </w:p>
        </w:tc>
      </w:tr>
      <w:tr w:rsidR="007B5EFB" w:rsidRPr="001C105E" w:rsidTr="001C105E">
        <w:tc>
          <w:tcPr>
            <w:tcW w:w="1618" w:type="dxa"/>
            <w:shd w:val="clear" w:color="auto" w:fill="D9E2F3"/>
          </w:tcPr>
          <w:p w:rsidR="007B5EFB" w:rsidRPr="001C105E" w:rsidRDefault="007B5EFB" w:rsidP="00AF197F">
            <w:pPr>
              <w:rPr>
                <w:b/>
                <w:bCs/>
                <w:lang w:val="en-GB"/>
              </w:rPr>
            </w:pPr>
            <w:r w:rsidRPr="001C105E">
              <w:rPr>
                <w:b/>
                <w:bCs/>
                <w:lang w:val="en-GB"/>
              </w:rPr>
              <w:t>OMG DDS</w:t>
            </w:r>
          </w:p>
        </w:tc>
        <w:tc>
          <w:tcPr>
            <w:tcW w:w="1618"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c>
          <w:tcPr>
            <w:tcW w:w="1619" w:type="dxa"/>
            <w:shd w:val="clear" w:color="auto" w:fill="D9E2F3"/>
          </w:tcPr>
          <w:p w:rsidR="007B5EFB" w:rsidRPr="001C105E" w:rsidRDefault="007B5EFB" w:rsidP="00AF197F">
            <w:pPr>
              <w:rPr>
                <w:lang w:val="en-GB"/>
              </w:rPr>
            </w:pPr>
          </w:p>
        </w:tc>
      </w:tr>
      <w:tr w:rsidR="007B5EFB" w:rsidRPr="001C105E" w:rsidDel="00587154" w:rsidTr="001C105E">
        <w:trPr>
          <w:del w:id="290" w:author="Kenneth Vaughn" w:date="2019-02-25T16:24:00Z"/>
        </w:trPr>
        <w:tc>
          <w:tcPr>
            <w:tcW w:w="1618" w:type="dxa"/>
          </w:tcPr>
          <w:p w:rsidR="007B5EFB" w:rsidRPr="001C105E" w:rsidDel="00587154" w:rsidRDefault="007B5EFB" w:rsidP="00AF197F">
            <w:pPr>
              <w:rPr>
                <w:del w:id="291" w:author="Kenneth Vaughn" w:date="2019-02-25T16:24:00Z"/>
                <w:b/>
                <w:bCs/>
                <w:lang w:val="en-GB"/>
              </w:rPr>
            </w:pPr>
            <w:del w:id="292" w:author="Kenneth Vaughn" w:date="2019-02-25T16:24:00Z">
              <w:r w:rsidRPr="001C105E" w:rsidDel="00587154">
                <w:rPr>
                  <w:b/>
                  <w:bCs/>
                  <w:lang w:val="en-GB"/>
                </w:rPr>
                <w:delText>SNMP</w:delText>
              </w:r>
            </w:del>
          </w:p>
        </w:tc>
        <w:tc>
          <w:tcPr>
            <w:tcW w:w="1618" w:type="dxa"/>
          </w:tcPr>
          <w:p w:rsidR="007B5EFB" w:rsidRPr="001C105E" w:rsidDel="00587154" w:rsidRDefault="007B5EFB" w:rsidP="00AF197F">
            <w:pPr>
              <w:rPr>
                <w:del w:id="293" w:author="Kenneth Vaughn" w:date="2019-02-25T16:24:00Z"/>
                <w:lang w:val="en-GB"/>
              </w:rPr>
            </w:pPr>
          </w:p>
        </w:tc>
        <w:tc>
          <w:tcPr>
            <w:tcW w:w="1619" w:type="dxa"/>
          </w:tcPr>
          <w:p w:rsidR="007B5EFB" w:rsidRPr="001C105E" w:rsidDel="00587154" w:rsidRDefault="007B5EFB" w:rsidP="00AF197F">
            <w:pPr>
              <w:rPr>
                <w:del w:id="294" w:author="Kenneth Vaughn" w:date="2019-02-25T16:24:00Z"/>
                <w:lang w:val="en-GB"/>
              </w:rPr>
            </w:pPr>
          </w:p>
        </w:tc>
        <w:tc>
          <w:tcPr>
            <w:tcW w:w="1619" w:type="dxa"/>
          </w:tcPr>
          <w:p w:rsidR="007B5EFB" w:rsidRPr="001C105E" w:rsidDel="00587154" w:rsidRDefault="007B5EFB" w:rsidP="00AF197F">
            <w:pPr>
              <w:rPr>
                <w:del w:id="295" w:author="Kenneth Vaughn" w:date="2019-02-25T16:24:00Z"/>
                <w:lang w:val="en-GB"/>
              </w:rPr>
            </w:pPr>
          </w:p>
        </w:tc>
        <w:tc>
          <w:tcPr>
            <w:tcW w:w="1619" w:type="dxa"/>
          </w:tcPr>
          <w:p w:rsidR="007B5EFB" w:rsidRPr="001C105E" w:rsidDel="00587154" w:rsidRDefault="007B5EFB" w:rsidP="00AF197F">
            <w:pPr>
              <w:rPr>
                <w:del w:id="296" w:author="Kenneth Vaughn" w:date="2019-02-25T16:24:00Z"/>
                <w:lang w:val="en-GB"/>
              </w:rPr>
            </w:pPr>
          </w:p>
        </w:tc>
        <w:tc>
          <w:tcPr>
            <w:tcW w:w="1619" w:type="dxa"/>
          </w:tcPr>
          <w:p w:rsidR="007B5EFB" w:rsidRPr="001C105E" w:rsidDel="00587154" w:rsidRDefault="007B5EFB" w:rsidP="00AF197F">
            <w:pPr>
              <w:rPr>
                <w:del w:id="297" w:author="Kenneth Vaughn" w:date="2019-02-25T16:24:00Z"/>
                <w:lang w:val="en-GB"/>
              </w:rPr>
            </w:pPr>
          </w:p>
        </w:tc>
        <w:tc>
          <w:tcPr>
            <w:tcW w:w="1619" w:type="dxa"/>
          </w:tcPr>
          <w:p w:rsidR="007B5EFB" w:rsidRPr="001C105E" w:rsidDel="00587154" w:rsidRDefault="007B5EFB" w:rsidP="00AF197F">
            <w:pPr>
              <w:rPr>
                <w:del w:id="298" w:author="Kenneth Vaughn" w:date="2019-02-25T16:24:00Z"/>
                <w:lang w:val="en-GB"/>
              </w:rPr>
            </w:pPr>
          </w:p>
        </w:tc>
        <w:tc>
          <w:tcPr>
            <w:tcW w:w="1619" w:type="dxa"/>
          </w:tcPr>
          <w:p w:rsidR="007B5EFB" w:rsidRPr="001C105E" w:rsidDel="00587154" w:rsidRDefault="007B5EFB" w:rsidP="00AF197F">
            <w:pPr>
              <w:rPr>
                <w:del w:id="299" w:author="Kenneth Vaughn" w:date="2019-02-25T16:24:00Z"/>
                <w:lang w:val="en-GB"/>
              </w:rPr>
            </w:pPr>
          </w:p>
        </w:tc>
      </w:tr>
      <w:tr w:rsidR="007B5EFB" w:rsidRPr="001C105E" w:rsidDel="00587154" w:rsidTr="001C105E">
        <w:trPr>
          <w:del w:id="300" w:author="Kenneth Vaughn" w:date="2019-02-25T16:24:00Z"/>
        </w:trPr>
        <w:tc>
          <w:tcPr>
            <w:tcW w:w="1618" w:type="dxa"/>
            <w:shd w:val="clear" w:color="auto" w:fill="D9E2F3"/>
          </w:tcPr>
          <w:p w:rsidR="007B5EFB" w:rsidRPr="001C105E" w:rsidDel="00587154" w:rsidRDefault="007B5EFB" w:rsidP="00AF197F">
            <w:pPr>
              <w:rPr>
                <w:del w:id="301" w:author="Kenneth Vaughn" w:date="2019-02-25T16:24:00Z"/>
                <w:b/>
                <w:bCs/>
                <w:lang w:val="en-GB"/>
              </w:rPr>
            </w:pPr>
            <w:del w:id="302" w:author="Kenneth Vaughn" w:date="2019-02-25T16:24:00Z">
              <w:r w:rsidRPr="001C105E" w:rsidDel="00587154">
                <w:rPr>
                  <w:b/>
                  <w:bCs/>
                  <w:lang w:val="en-GB"/>
                </w:rPr>
                <w:delText>SOAP</w:delText>
              </w:r>
            </w:del>
          </w:p>
        </w:tc>
        <w:tc>
          <w:tcPr>
            <w:tcW w:w="1618" w:type="dxa"/>
            <w:shd w:val="clear" w:color="auto" w:fill="D9E2F3"/>
          </w:tcPr>
          <w:p w:rsidR="007B5EFB" w:rsidRPr="001C105E" w:rsidDel="00587154" w:rsidRDefault="007B5EFB" w:rsidP="00AF197F">
            <w:pPr>
              <w:rPr>
                <w:del w:id="303" w:author="Kenneth Vaughn" w:date="2019-02-25T16:24:00Z"/>
                <w:lang w:val="en-GB"/>
              </w:rPr>
            </w:pPr>
          </w:p>
        </w:tc>
        <w:tc>
          <w:tcPr>
            <w:tcW w:w="1619" w:type="dxa"/>
            <w:shd w:val="clear" w:color="auto" w:fill="D9E2F3"/>
          </w:tcPr>
          <w:p w:rsidR="007B5EFB" w:rsidRPr="001C105E" w:rsidDel="00587154" w:rsidRDefault="007B5EFB" w:rsidP="00AF197F">
            <w:pPr>
              <w:rPr>
                <w:del w:id="304" w:author="Kenneth Vaughn" w:date="2019-02-25T16:24:00Z"/>
                <w:lang w:val="en-GB"/>
              </w:rPr>
            </w:pPr>
          </w:p>
        </w:tc>
        <w:tc>
          <w:tcPr>
            <w:tcW w:w="1619" w:type="dxa"/>
            <w:shd w:val="clear" w:color="auto" w:fill="D9E2F3"/>
          </w:tcPr>
          <w:p w:rsidR="007B5EFB" w:rsidRPr="001C105E" w:rsidDel="00587154" w:rsidRDefault="007B5EFB" w:rsidP="00AF197F">
            <w:pPr>
              <w:rPr>
                <w:del w:id="305" w:author="Kenneth Vaughn" w:date="2019-02-25T16:24:00Z"/>
                <w:lang w:val="en-GB"/>
              </w:rPr>
            </w:pPr>
          </w:p>
        </w:tc>
        <w:tc>
          <w:tcPr>
            <w:tcW w:w="1619" w:type="dxa"/>
            <w:shd w:val="clear" w:color="auto" w:fill="D9E2F3"/>
          </w:tcPr>
          <w:p w:rsidR="007B5EFB" w:rsidRPr="001C105E" w:rsidDel="00587154" w:rsidRDefault="007B5EFB" w:rsidP="00AF197F">
            <w:pPr>
              <w:rPr>
                <w:del w:id="306" w:author="Kenneth Vaughn" w:date="2019-02-25T16:24:00Z"/>
                <w:lang w:val="en-GB"/>
              </w:rPr>
            </w:pPr>
          </w:p>
        </w:tc>
        <w:tc>
          <w:tcPr>
            <w:tcW w:w="1619" w:type="dxa"/>
            <w:shd w:val="clear" w:color="auto" w:fill="D9E2F3"/>
          </w:tcPr>
          <w:p w:rsidR="007B5EFB" w:rsidRPr="001C105E" w:rsidDel="00587154" w:rsidRDefault="007B5EFB" w:rsidP="00AF197F">
            <w:pPr>
              <w:rPr>
                <w:del w:id="307" w:author="Kenneth Vaughn" w:date="2019-02-25T16:24:00Z"/>
                <w:lang w:val="en-GB"/>
              </w:rPr>
            </w:pPr>
          </w:p>
        </w:tc>
        <w:tc>
          <w:tcPr>
            <w:tcW w:w="1619" w:type="dxa"/>
            <w:shd w:val="clear" w:color="auto" w:fill="D9E2F3"/>
          </w:tcPr>
          <w:p w:rsidR="007B5EFB" w:rsidRPr="001C105E" w:rsidDel="00587154" w:rsidRDefault="007B5EFB" w:rsidP="00AF197F">
            <w:pPr>
              <w:rPr>
                <w:del w:id="308" w:author="Kenneth Vaughn" w:date="2019-02-25T16:24:00Z"/>
                <w:lang w:val="en-GB"/>
              </w:rPr>
            </w:pPr>
          </w:p>
        </w:tc>
        <w:tc>
          <w:tcPr>
            <w:tcW w:w="1619" w:type="dxa"/>
            <w:shd w:val="clear" w:color="auto" w:fill="D9E2F3"/>
          </w:tcPr>
          <w:p w:rsidR="007B5EFB" w:rsidRPr="001C105E" w:rsidDel="00587154" w:rsidRDefault="007B5EFB" w:rsidP="00AF197F">
            <w:pPr>
              <w:rPr>
                <w:del w:id="309" w:author="Kenneth Vaughn" w:date="2019-02-25T16:24:00Z"/>
                <w:lang w:val="en-GB"/>
              </w:rPr>
            </w:pPr>
          </w:p>
        </w:tc>
      </w:tr>
    </w:tbl>
    <w:p w:rsidR="007B5EFB" w:rsidRDefault="007B5EFB" w:rsidP="00AF197F">
      <w:pPr>
        <w:ind w:left="360"/>
        <w:rPr>
          <w:lang w:val="en-GB"/>
        </w:rPr>
      </w:pPr>
    </w:p>
    <w:p w:rsidR="007B5EFB" w:rsidRPr="00AF197F" w:rsidRDefault="007B5EFB" w:rsidP="00AF197F">
      <w:pPr>
        <w:ind w:left="360"/>
        <w:rPr>
          <w:lang w:val="en-GB"/>
        </w:rPr>
        <w:sectPr w:rsidR="007B5EFB" w:rsidRPr="00AF197F" w:rsidSect="00632618">
          <w:pgSz w:w="15840" w:h="12240" w:orient="landscape"/>
          <w:pgMar w:top="1440" w:right="1440" w:bottom="1440" w:left="1440" w:header="720" w:footer="720" w:gutter="0"/>
          <w:cols w:space="720"/>
          <w:docGrid w:linePitch="360"/>
        </w:sectPr>
      </w:pPr>
    </w:p>
    <w:p w:rsidR="007B5EFB" w:rsidRDefault="007B5EFB" w:rsidP="000E4826">
      <w:pPr>
        <w:rPr>
          <w:lang w:val="en-GB"/>
        </w:rPr>
      </w:pPr>
      <w:r>
        <w:rPr>
          <w:lang w:val="en-GB"/>
        </w:rPr>
        <w:t>Gateway availability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35"/>
        <w:gridCol w:w="1335"/>
        <w:gridCol w:w="1336"/>
        <w:gridCol w:w="1336"/>
        <w:gridCol w:w="1336"/>
        <w:gridCol w:w="1336"/>
        <w:gridCol w:w="1336"/>
      </w:tblGrid>
      <w:tr w:rsidR="007B5EFB" w:rsidRPr="001C105E" w:rsidTr="001C105E">
        <w:tc>
          <w:tcPr>
            <w:tcW w:w="1335" w:type="dxa"/>
          </w:tcPr>
          <w:p w:rsidR="007B5EFB" w:rsidRPr="001C105E" w:rsidRDefault="007B5EFB" w:rsidP="000E4826">
            <w:pPr>
              <w:rPr>
                <w:lang w:val="en-GB"/>
              </w:rPr>
            </w:pPr>
          </w:p>
        </w:tc>
        <w:tc>
          <w:tcPr>
            <w:tcW w:w="1335" w:type="dxa"/>
          </w:tcPr>
          <w:p w:rsidR="007B5EFB" w:rsidRPr="001C105E" w:rsidRDefault="007B5EFB" w:rsidP="000E4826">
            <w:pPr>
              <w:rPr>
                <w:lang w:val="en-GB"/>
              </w:rPr>
            </w:pPr>
            <w:r w:rsidRPr="001C105E">
              <w:rPr>
                <w:lang w:val="en-GB"/>
              </w:rPr>
              <w:t>AMQP</w:t>
            </w:r>
          </w:p>
        </w:tc>
        <w:tc>
          <w:tcPr>
            <w:tcW w:w="1336" w:type="dxa"/>
          </w:tcPr>
          <w:p w:rsidR="007B5EFB" w:rsidRPr="001C105E" w:rsidRDefault="007B5EFB" w:rsidP="000E4826">
            <w:pPr>
              <w:rPr>
                <w:lang w:val="en-GB"/>
              </w:rPr>
            </w:pPr>
            <w:r w:rsidRPr="001C105E">
              <w:rPr>
                <w:lang w:val="en-GB"/>
              </w:rPr>
              <w:t>Apache Kafka</w:t>
            </w:r>
          </w:p>
        </w:tc>
        <w:tc>
          <w:tcPr>
            <w:tcW w:w="1336" w:type="dxa"/>
          </w:tcPr>
          <w:p w:rsidR="007B5EFB" w:rsidRPr="001C105E" w:rsidRDefault="007B5EFB" w:rsidP="000E4826">
            <w:pPr>
              <w:rPr>
                <w:lang w:val="en-GB"/>
              </w:rPr>
            </w:pPr>
            <w:r w:rsidRPr="001C105E">
              <w:rPr>
                <w:lang w:val="en-GB"/>
              </w:rPr>
              <w:t>ISO 17429</w:t>
            </w:r>
          </w:p>
        </w:tc>
        <w:tc>
          <w:tcPr>
            <w:tcW w:w="1336" w:type="dxa"/>
          </w:tcPr>
          <w:p w:rsidR="007B5EFB" w:rsidRPr="001C105E" w:rsidRDefault="007B5EFB" w:rsidP="000E4826">
            <w:pPr>
              <w:rPr>
                <w:lang w:val="en-GB"/>
              </w:rPr>
            </w:pPr>
          </w:p>
        </w:tc>
        <w:tc>
          <w:tcPr>
            <w:tcW w:w="1336" w:type="dxa"/>
          </w:tcPr>
          <w:p w:rsidR="007B5EFB" w:rsidRPr="001C105E" w:rsidRDefault="007B5EFB" w:rsidP="000E4826">
            <w:pPr>
              <w:rPr>
                <w:lang w:val="en-GB"/>
              </w:rPr>
            </w:pPr>
          </w:p>
        </w:tc>
        <w:tc>
          <w:tcPr>
            <w:tcW w:w="1336" w:type="dxa"/>
          </w:tcPr>
          <w:p w:rsidR="007B5EFB" w:rsidRPr="001C105E" w:rsidRDefault="007B5EFB" w:rsidP="000E4826">
            <w:pPr>
              <w:rPr>
                <w:lang w:val="en-GB"/>
              </w:rPr>
            </w:pPr>
          </w:p>
        </w:tc>
      </w:tr>
      <w:tr w:rsidR="007B5EFB" w:rsidRPr="001C105E" w:rsidTr="001C105E">
        <w:tc>
          <w:tcPr>
            <w:tcW w:w="1335" w:type="dxa"/>
          </w:tcPr>
          <w:p w:rsidR="007B5EFB" w:rsidRPr="001C105E" w:rsidRDefault="007B5EFB" w:rsidP="00D45D3C">
            <w:pPr>
              <w:rPr>
                <w:lang w:val="en-GB"/>
              </w:rPr>
            </w:pPr>
            <w:r w:rsidRPr="001C105E">
              <w:rPr>
                <w:lang w:val="en-GB"/>
              </w:rPr>
              <w:t>AMQP</w:t>
            </w:r>
          </w:p>
        </w:tc>
        <w:tc>
          <w:tcPr>
            <w:tcW w:w="1335"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r>
      <w:tr w:rsidR="007B5EFB" w:rsidRPr="001C105E" w:rsidTr="001C105E">
        <w:tc>
          <w:tcPr>
            <w:tcW w:w="1335" w:type="dxa"/>
          </w:tcPr>
          <w:p w:rsidR="007B5EFB" w:rsidRPr="001C105E" w:rsidRDefault="007B5EFB" w:rsidP="00D45D3C">
            <w:pPr>
              <w:rPr>
                <w:lang w:val="en-GB"/>
              </w:rPr>
            </w:pPr>
            <w:r w:rsidRPr="001C105E">
              <w:rPr>
                <w:lang w:val="en-GB"/>
              </w:rPr>
              <w:t>Apache Kafka</w:t>
            </w:r>
          </w:p>
        </w:tc>
        <w:tc>
          <w:tcPr>
            <w:tcW w:w="1335"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r>
      <w:tr w:rsidR="007B5EFB" w:rsidRPr="001C105E" w:rsidTr="001C105E">
        <w:tc>
          <w:tcPr>
            <w:tcW w:w="1335" w:type="dxa"/>
          </w:tcPr>
          <w:p w:rsidR="007B5EFB" w:rsidRPr="001C105E" w:rsidRDefault="007B5EFB" w:rsidP="00D45D3C">
            <w:pPr>
              <w:rPr>
                <w:lang w:val="en-GB"/>
              </w:rPr>
            </w:pPr>
            <w:r w:rsidRPr="001C105E">
              <w:rPr>
                <w:lang w:val="en-GB"/>
              </w:rPr>
              <w:t>ISO 17429</w:t>
            </w:r>
          </w:p>
        </w:tc>
        <w:tc>
          <w:tcPr>
            <w:tcW w:w="1335"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r>
      <w:tr w:rsidR="007B5EFB" w:rsidRPr="001C105E" w:rsidTr="001C105E">
        <w:tc>
          <w:tcPr>
            <w:tcW w:w="1335" w:type="dxa"/>
          </w:tcPr>
          <w:p w:rsidR="007B5EFB" w:rsidRPr="001C105E" w:rsidRDefault="007B5EFB" w:rsidP="00D45D3C">
            <w:pPr>
              <w:rPr>
                <w:lang w:val="en-GB"/>
              </w:rPr>
            </w:pPr>
            <w:r w:rsidRPr="001C105E">
              <w:rPr>
                <w:lang w:val="en-GB"/>
              </w:rPr>
              <w:t>MQTT</w:t>
            </w:r>
          </w:p>
        </w:tc>
        <w:tc>
          <w:tcPr>
            <w:tcW w:w="1335"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r>
      <w:tr w:rsidR="007B5EFB" w:rsidRPr="001C105E" w:rsidTr="001C105E">
        <w:tc>
          <w:tcPr>
            <w:tcW w:w="1335" w:type="dxa"/>
          </w:tcPr>
          <w:p w:rsidR="007B5EFB" w:rsidRPr="001C105E" w:rsidRDefault="007B5EFB" w:rsidP="00D45D3C">
            <w:pPr>
              <w:rPr>
                <w:lang w:val="en-GB"/>
              </w:rPr>
            </w:pPr>
            <w:r w:rsidRPr="001C105E">
              <w:rPr>
                <w:lang w:val="en-GB"/>
              </w:rPr>
              <w:t>OMG DDS</w:t>
            </w:r>
          </w:p>
        </w:tc>
        <w:tc>
          <w:tcPr>
            <w:tcW w:w="1335"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c>
          <w:tcPr>
            <w:tcW w:w="1336" w:type="dxa"/>
          </w:tcPr>
          <w:p w:rsidR="007B5EFB" w:rsidRPr="001C105E" w:rsidRDefault="007B5EFB" w:rsidP="00D45D3C">
            <w:pPr>
              <w:rPr>
                <w:lang w:val="en-GB"/>
              </w:rPr>
            </w:pPr>
          </w:p>
        </w:tc>
      </w:tr>
      <w:tr w:rsidR="007B5EFB" w:rsidRPr="001C105E" w:rsidDel="00587154" w:rsidTr="001C105E">
        <w:trPr>
          <w:del w:id="310" w:author="Kenneth Vaughn" w:date="2019-02-25T16:24:00Z"/>
        </w:trPr>
        <w:tc>
          <w:tcPr>
            <w:tcW w:w="1335" w:type="dxa"/>
          </w:tcPr>
          <w:p w:rsidR="007B5EFB" w:rsidRPr="001C105E" w:rsidDel="00587154" w:rsidRDefault="007B5EFB" w:rsidP="00D45D3C">
            <w:pPr>
              <w:rPr>
                <w:del w:id="311" w:author="Kenneth Vaughn" w:date="2019-02-25T16:24:00Z"/>
                <w:lang w:val="en-GB"/>
              </w:rPr>
            </w:pPr>
            <w:del w:id="312" w:author="Kenneth Vaughn" w:date="2019-02-25T16:24:00Z">
              <w:r w:rsidRPr="001C105E" w:rsidDel="00587154">
                <w:rPr>
                  <w:lang w:val="en-GB"/>
                </w:rPr>
                <w:delText>SNMP</w:delText>
              </w:r>
            </w:del>
          </w:p>
        </w:tc>
        <w:tc>
          <w:tcPr>
            <w:tcW w:w="1335" w:type="dxa"/>
          </w:tcPr>
          <w:p w:rsidR="007B5EFB" w:rsidRPr="001C105E" w:rsidDel="00587154" w:rsidRDefault="007B5EFB" w:rsidP="00D45D3C">
            <w:pPr>
              <w:rPr>
                <w:del w:id="313" w:author="Kenneth Vaughn" w:date="2019-02-25T16:24:00Z"/>
                <w:lang w:val="en-GB"/>
              </w:rPr>
            </w:pPr>
          </w:p>
        </w:tc>
        <w:tc>
          <w:tcPr>
            <w:tcW w:w="1336" w:type="dxa"/>
          </w:tcPr>
          <w:p w:rsidR="007B5EFB" w:rsidRPr="001C105E" w:rsidDel="00587154" w:rsidRDefault="007B5EFB" w:rsidP="00D45D3C">
            <w:pPr>
              <w:rPr>
                <w:del w:id="314" w:author="Kenneth Vaughn" w:date="2019-02-25T16:24:00Z"/>
                <w:lang w:val="en-GB"/>
              </w:rPr>
            </w:pPr>
          </w:p>
        </w:tc>
        <w:tc>
          <w:tcPr>
            <w:tcW w:w="1336" w:type="dxa"/>
          </w:tcPr>
          <w:p w:rsidR="007B5EFB" w:rsidRPr="001C105E" w:rsidDel="00587154" w:rsidRDefault="007B5EFB" w:rsidP="00D45D3C">
            <w:pPr>
              <w:rPr>
                <w:del w:id="315" w:author="Kenneth Vaughn" w:date="2019-02-25T16:24:00Z"/>
                <w:lang w:val="en-GB"/>
              </w:rPr>
            </w:pPr>
          </w:p>
        </w:tc>
        <w:tc>
          <w:tcPr>
            <w:tcW w:w="1336" w:type="dxa"/>
          </w:tcPr>
          <w:p w:rsidR="007B5EFB" w:rsidRPr="001C105E" w:rsidDel="00587154" w:rsidRDefault="007B5EFB" w:rsidP="00D45D3C">
            <w:pPr>
              <w:rPr>
                <w:del w:id="316" w:author="Kenneth Vaughn" w:date="2019-02-25T16:24:00Z"/>
                <w:lang w:val="en-GB"/>
              </w:rPr>
            </w:pPr>
          </w:p>
        </w:tc>
        <w:tc>
          <w:tcPr>
            <w:tcW w:w="1336" w:type="dxa"/>
          </w:tcPr>
          <w:p w:rsidR="007B5EFB" w:rsidRPr="001C105E" w:rsidDel="00587154" w:rsidRDefault="007B5EFB" w:rsidP="00D45D3C">
            <w:pPr>
              <w:rPr>
                <w:del w:id="317" w:author="Kenneth Vaughn" w:date="2019-02-25T16:24:00Z"/>
                <w:lang w:val="en-GB"/>
              </w:rPr>
            </w:pPr>
          </w:p>
        </w:tc>
        <w:tc>
          <w:tcPr>
            <w:tcW w:w="1336" w:type="dxa"/>
          </w:tcPr>
          <w:p w:rsidR="007B5EFB" w:rsidRPr="001C105E" w:rsidDel="00587154" w:rsidRDefault="007B5EFB" w:rsidP="00D45D3C">
            <w:pPr>
              <w:rPr>
                <w:del w:id="318" w:author="Kenneth Vaughn" w:date="2019-02-25T16:24:00Z"/>
                <w:lang w:val="en-GB"/>
              </w:rPr>
            </w:pPr>
          </w:p>
        </w:tc>
      </w:tr>
    </w:tbl>
    <w:p w:rsidR="007B5EFB" w:rsidRDefault="007B5EFB" w:rsidP="000E4826">
      <w:pPr>
        <w:numPr>
          <w:ins w:id="319" w:author="Dick Roy" w:date="2019-03-25T13:48:00Z"/>
        </w:numPr>
        <w:rPr>
          <w:ins w:id="320" w:author="Dick Roy" w:date="2019-03-25T13:48:00Z"/>
          <w:lang w:val="en-GB"/>
        </w:rPr>
      </w:pPr>
    </w:p>
    <w:p w:rsidR="007B5EFB" w:rsidRDefault="007B5EFB" w:rsidP="000E4826">
      <w:pPr>
        <w:numPr>
          <w:ins w:id="321" w:author="Dick Roy" w:date="2019-03-25T13:48:00Z"/>
        </w:numPr>
        <w:rPr>
          <w:ins w:id="322" w:author="Dick Roy" w:date="2019-03-25T13:48:00Z"/>
          <w:lang w:val="en-GB"/>
        </w:rPr>
      </w:pPr>
    </w:p>
    <w:p w:rsidR="007B5EFB" w:rsidRDefault="007B5EFB" w:rsidP="000E4826">
      <w:pPr>
        <w:numPr>
          <w:ins w:id="323" w:author="Dick Roy" w:date="2019-03-25T13:48:00Z"/>
        </w:numPr>
        <w:rPr>
          <w:ins w:id="324" w:author="Dick Roy" w:date="2019-03-25T13:48:00Z"/>
          <w:lang w:val="en-GB"/>
        </w:rPr>
      </w:pPr>
    </w:p>
    <w:p w:rsidR="007B5EFB" w:rsidRPr="007B5EFB" w:rsidRDefault="007B5EFB" w:rsidP="000E4826">
      <w:pPr>
        <w:rPr>
          <w:ins w:id="325" w:author="Dick Roy" w:date="2019-03-25T13:48:00Z"/>
          <w:rPrChange w:id="326" w:author="Unknown">
            <w:rPr>
              <w:ins w:id="327" w:author="Dick Roy" w:date="2019-03-25T13:48:00Z"/>
              <w:lang w:val="en-GB"/>
            </w:rPr>
          </w:rPrChange>
        </w:rPr>
      </w:pPr>
      <w:ins w:id="328" w:author="Dick Roy" w:date="2019-03-25T13:48:00Z">
        <w:r w:rsidRPr="007B5EFB">
          <w:rPr>
            <w:rPrChange w:id="329" w:author="Dick Roy" w:date="2019-05-06T13:46:00Z">
              <w:rPr>
                <w:lang w:val="en-GB"/>
              </w:rPr>
            </w:rPrChange>
          </w:rPr>
          <w:t>ISO 17429 Content Subscription Handler</w:t>
        </w:r>
      </w:ins>
    </w:p>
    <w:p w:rsidR="007B5EFB" w:rsidRPr="007B5EFB" w:rsidRDefault="007B5EFB" w:rsidP="000E4826">
      <w:pPr>
        <w:numPr>
          <w:ins w:id="330" w:author="Dick Roy" w:date="2019-03-25T13:48:00Z"/>
        </w:numPr>
        <w:rPr>
          <w:ins w:id="331" w:author="Dick Roy" w:date="2019-03-25T13:48:00Z"/>
          <w:rPrChange w:id="332" w:author="Unknown">
            <w:rPr>
              <w:ins w:id="333" w:author="Dick Roy" w:date="2019-03-25T13:48:00Z"/>
              <w:lang w:val="en-GB"/>
            </w:rPr>
          </w:rPrChange>
        </w:rPr>
      </w:pPr>
    </w:p>
    <w:p w:rsidR="007B5EFB" w:rsidRDefault="007B5EFB" w:rsidP="007B5EFB">
      <w:pPr>
        <w:pStyle w:val="Pa15"/>
        <w:numPr>
          <w:ins w:id="334" w:author="Dick Roy" w:date="2019-03-25T13:48:00Z"/>
        </w:numPr>
        <w:spacing w:after="180"/>
        <w:jc w:val="both"/>
        <w:rPr>
          <w:ins w:id="335" w:author="Dick Roy" w:date="2019-05-06T13:47:00Z"/>
          <w:rFonts w:ascii="Calibri" w:hAnsi="Calibri" w:cs="Times New Roman"/>
          <w:lang w:eastAsia="en-US" w:bidi="ar-SA"/>
        </w:rPr>
        <w:pPrChange w:id="336" w:author="Dick Roy" w:date="2019-05-06T13:45:00Z">
          <w:pPr>
            <w:pStyle w:val="Pa15"/>
            <w:autoSpaceDE/>
            <w:autoSpaceDN/>
            <w:adjustRightInd/>
            <w:spacing w:after="180"/>
          </w:pPr>
        </w:pPrChange>
      </w:pPr>
      <w:ins w:id="337" w:author="Dick Roy" w:date="2019-03-25T13:48:00Z">
        <w:r>
          <w:rPr>
            <w:rFonts w:ascii="Calibri" w:hAnsi="Calibri" w:cs="Times New Roman"/>
            <w:lang w:eastAsia="en-US" w:bidi="ar-SA"/>
          </w:rPr>
          <w:t xml:space="preserve">The Content Subscription Handler (CSH) </w:t>
        </w:r>
      </w:ins>
      <w:ins w:id="338" w:author="Dick Roy" w:date="2019-03-25T13:49:00Z">
        <w:r>
          <w:rPr>
            <w:rFonts w:ascii="Calibri" w:hAnsi="Calibri" w:cs="Times New Roman"/>
            <w:lang w:eastAsia="en-US" w:bidi="ar-SA"/>
          </w:rPr>
          <w:t xml:space="preserve">specified in ISO 17429 </w:t>
        </w:r>
      </w:ins>
      <w:ins w:id="339" w:author="Dick Roy" w:date="2019-03-25T13:48:00Z">
        <w:r>
          <w:rPr>
            <w:rFonts w:ascii="Calibri" w:hAnsi="Calibri" w:cs="Times New Roman"/>
            <w:lang w:eastAsia="en-US" w:bidi="ar-SA"/>
          </w:rPr>
          <w:t>is an ITS</w:t>
        </w:r>
      </w:ins>
      <w:ins w:id="340" w:author="Dick Roy" w:date="2019-03-25T13:49:00Z">
        <w:r>
          <w:rPr>
            <w:rFonts w:ascii="Calibri" w:hAnsi="Calibri" w:cs="Times New Roman"/>
            <w:lang w:eastAsia="en-US" w:bidi="ar-SA"/>
          </w:rPr>
          <w:t xml:space="preserve"> station (ITS-S)</w:t>
        </w:r>
      </w:ins>
      <w:ins w:id="341" w:author="Dick Roy" w:date="2019-03-25T13:48:00Z">
        <w:r>
          <w:rPr>
            <w:rFonts w:ascii="Calibri" w:hAnsi="Calibri" w:cs="Times New Roman"/>
            <w:lang w:eastAsia="en-US" w:bidi="ar-SA"/>
          </w:rPr>
          <w:t xml:space="preserve"> capability of the ITS-S facilities layer. It manage</w:t>
        </w:r>
      </w:ins>
      <w:ins w:id="342" w:author="Dick Roy" w:date="2019-03-25T13:49:00Z">
        <w:r>
          <w:rPr>
            <w:rFonts w:ascii="Calibri" w:hAnsi="Calibri" w:cs="Times New Roman"/>
            <w:lang w:eastAsia="en-US" w:bidi="ar-SA"/>
          </w:rPr>
          <w:t>s</w:t>
        </w:r>
      </w:ins>
      <w:ins w:id="343" w:author="Dick Roy" w:date="2019-03-25T13:48:00Z">
        <w:r>
          <w:rPr>
            <w:rFonts w:ascii="Calibri" w:hAnsi="Calibri" w:cs="Times New Roman"/>
            <w:lang w:eastAsia="en-US" w:bidi="ar-SA"/>
          </w:rPr>
          <w:t xml:space="preserve"> the subscription </w:t>
        </w:r>
      </w:ins>
      <w:ins w:id="344" w:author="Dick Roy" w:date="2019-03-25T13:49:00Z">
        <w:r>
          <w:rPr>
            <w:rFonts w:ascii="Calibri" w:hAnsi="Calibri" w:cs="Times New Roman"/>
            <w:lang w:eastAsia="en-US" w:bidi="ar-SA"/>
          </w:rPr>
          <w:t>to data objects by</w:t>
        </w:r>
      </w:ins>
      <w:ins w:id="345" w:author="Dick Roy" w:date="2019-03-25T13:48:00Z">
        <w:r>
          <w:rPr>
            <w:rFonts w:ascii="Calibri" w:hAnsi="Calibri" w:cs="Times New Roman"/>
            <w:lang w:eastAsia="en-US" w:bidi="ar-SA"/>
          </w:rPr>
          <w:t xml:space="preserve"> instances of ITS-S application processes </w:t>
        </w:r>
      </w:ins>
      <w:ins w:id="346" w:author="Dick Roy" w:date="2019-03-25T13:52:00Z">
        <w:r>
          <w:rPr>
            <w:rFonts w:ascii="Calibri" w:hAnsi="Calibri" w:cs="Times New Roman"/>
            <w:lang w:eastAsia="en-US" w:bidi="ar-SA"/>
          </w:rPr>
          <w:t xml:space="preserve">(ITS-APs) </w:t>
        </w:r>
      </w:ins>
      <w:ins w:id="347" w:author="Dick Roy" w:date="2019-03-25T13:51:00Z">
        <w:r>
          <w:rPr>
            <w:rFonts w:ascii="Calibri" w:hAnsi="Calibri" w:cs="Times New Roman"/>
            <w:lang w:eastAsia="en-US" w:bidi="ar-SA"/>
          </w:rPr>
          <w:t>as well as the</w:t>
        </w:r>
      </w:ins>
      <w:ins w:id="348" w:author="Dick Roy" w:date="2019-03-25T13:48:00Z">
        <w:r>
          <w:rPr>
            <w:rFonts w:ascii="Calibri" w:hAnsi="Calibri" w:cs="Times New Roman"/>
            <w:lang w:eastAsia="en-US" w:bidi="ar-SA"/>
          </w:rPr>
          <w:t xml:space="preserve"> reception of published data objects. Data objects are identified by a DataObject identifier and are formatted according to the </w:t>
        </w:r>
      </w:ins>
      <w:ins w:id="349" w:author="Dick Roy" w:date="2019-03-25T13:52:00Z">
        <w:r>
          <w:rPr>
            <w:rFonts w:ascii="Calibri" w:hAnsi="Calibri" w:cs="Times New Roman"/>
            <w:lang w:eastAsia="en-US" w:bidi="ar-SA"/>
          </w:rPr>
          <w:t xml:space="preserve">specifications in the </w:t>
        </w:r>
      </w:ins>
      <w:ins w:id="350" w:author="Dick Roy" w:date="2019-03-25T13:48:00Z">
        <w:r>
          <w:rPr>
            <w:rFonts w:ascii="Calibri" w:hAnsi="Calibri" w:cs="Times New Roman"/>
            <w:lang w:eastAsia="en-US" w:bidi="ar-SA"/>
          </w:rPr>
          <w:t>dictionary to which they belong.</w:t>
        </w:r>
      </w:ins>
      <w:ins w:id="351" w:author="Dick Roy" w:date="2019-05-06T13:45:00Z">
        <w:r>
          <w:rPr>
            <w:rFonts w:ascii="Calibri" w:hAnsi="Calibri" w:cs="Times New Roman"/>
            <w:lang w:eastAsia="en-US" w:bidi="ar-SA"/>
          </w:rPr>
          <w:t xml:space="preserve"> </w:t>
        </w:r>
      </w:ins>
      <w:ins w:id="352" w:author="Dick Roy" w:date="2019-03-25T13:48:00Z">
        <w:r w:rsidRPr="007B5EFB">
          <w:rPr>
            <w:rFonts w:ascii="Calibri" w:hAnsi="Calibri" w:cs="Times New Roman"/>
            <w:lang w:eastAsia="en-US" w:bidi="ar-SA"/>
            <w:rPrChange w:id="353" w:author="Dick Roy" w:date="2019-05-06T13:46:00Z">
              <w:rPr>
                <w:rFonts w:ascii="Calibri" w:hAnsi="Calibri" w:cs="Times New Roman"/>
                <w:color w:val="000000"/>
                <w:sz w:val="22"/>
                <w:lang w:eastAsia="en-US" w:bidi="ar-SA"/>
              </w:rPr>
            </w:rPrChange>
          </w:rPr>
          <w:t xml:space="preserve">As a result of a successful subscription, published data objects </w:t>
        </w:r>
      </w:ins>
      <w:ins w:id="354" w:author="Dick Roy" w:date="2019-03-25T13:52:00Z">
        <w:r w:rsidRPr="007B5EFB">
          <w:rPr>
            <w:rFonts w:ascii="Calibri" w:hAnsi="Calibri" w:cs="Times New Roman"/>
            <w:lang w:eastAsia="en-US" w:bidi="ar-SA"/>
            <w:rPrChange w:id="355" w:author="Dick Roy" w:date="2019-05-06T13:46:00Z">
              <w:rPr>
                <w:rFonts w:ascii="Calibri" w:hAnsi="Calibri" w:cs="Times New Roman"/>
                <w:color w:val="000000"/>
                <w:sz w:val="22"/>
                <w:lang w:eastAsia="en-US" w:bidi="ar-SA"/>
              </w:rPr>
            </w:rPrChange>
          </w:rPr>
          <w:t>received</w:t>
        </w:r>
      </w:ins>
      <w:ins w:id="356" w:author="Dick Roy" w:date="2019-03-25T13:48:00Z">
        <w:r w:rsidRPr="007B5EFB">
          <w:rPr>
            <w:rFonts w:ascii="Calibri" w:hAnsi="Calibri" w:cs="Times New Roman"/>
            <w:lang w:eastAsia="en-US" w:bidi="ar-SA"/>
            <w:rPrChange w:id="357" w:author="Dick Roy" w:date="2019-05-06T13:46:00Z">
              <w:rPr>
                <w:rFonts w:ascii="Calibri" w:hAnsi="Calibri" w:cs="Times New Roman"/>
                <w:color w:val="000000"/>
                <w:sz w:val="22"/>
                <w:lang w:eastAsia="en-US" w:bidi="ar-SA"/>
              </w:rPr>
            </w:rPrChange>
          </w:rPr>
          <w:t xml:space="preserve"> in messages processed by the ITS-S facilities layer are passed to all ITS-S-APs </w:t>
        </w:r>
      </w:ins>
      <w:ins w:id="358" w:author="Dick Roy" w:date="2019-05-06T13:45:00Z">
        <w:r w:rsidRPr="004A265E">
          <w:rPr>
            <w:rFonts w:ascii="Calibri" w:hAnsi="Calibri" w:cs="Times New Roman"/>
            <w:lang w:eastAsia="en-US" w:bidi="ar-SA"/>
          </w:rPr>
          <w:t xml:space="preserve">that have </w:t>
        </w:r>
      </w:ins>
      <w:ins w:id="359" w:author="Dick Roy" w:date="2019-03-25T13:48:00Z">
        <w:r w:rsidRPr="007B5EFB">
          <w:rPr>
            <w:rFonts w:ascii="Calibri" w:hAnsi="Calibri" w:cs="Times New Roman"/>
            <w:lang w:eastAsia="en-US" w:bidi="ar-SA"/>
            <w:rPrChange w:id="360" w:author="Dick Roy" w:date="2019-05-06T13:46:00Z">
              <w:rPr>
                <w:rFonts w:ascii="Calibri" w:hAnsi="Calibri" w:cs="Times New Roman"/>
                <w:color w:val="000000"/>
                <w:sz w:val="22"/>
                <w:lang w:eastAsia="en-US" w:bidi="ar-SA"/>
              </w:rPr>
            </w:rPrChange>
          </w:rPr>
          <w:t>subscribed to the reception of such data objects.</w:t>
        </w:r>
      </w:ins>
    </w:p>
    <w:p w:rsidR="007B5EFB" w:rsidRPr="004A100A" w:rsidRDefault="007B5EFB" w:rsidP="004A100A">
      <w:pPr>
        <w:numPr>
          <w:ins w:id="361" w:author="Dick Roy" w:date="2019-05-06T13:47:00Z"/>
        </w:numPr>
        <w:rPr>
          <w:ins w:id="362" w:author="Dick Roy" w:date="2019-05-06T13:46:00Z"/>
        </w:rPr>
      </w:pPr>
      <w:ins w:id="363" w:author="Dick Roy" w:date="2019-05-06T13:47:00Z">
        <w:r>
          <w:t xml:space="preserve">The functionality specified in the CSH is the basic publish-subscribe </w:t>
        </w:r>
      </w:ins>
      <w:ins w:id="364" w:author="Dick Roy" w:date="2019-05-06T13:48:00Z">
        <w:r>
          <w:t>functionality</w:t>
        </w:r>
      </w:ins>
      <w:ins w:id="365" w:author="Dick Roy" w:date="2019-05-06T13:47:00Z">
        <w:r>
          <w:t xml:space="preserve"> </w:t>
        </w:r>
      </w:ins>
      <w:ins w:id="366" w:author="Dick Roy" w:date="2019-05-06T13:48:00Z">
        <w:r>
          <w:t>found in similar standards, and the absence of any real-time discovery</w:t>
        </w:r>
      </w:ins>
      <w:ins w:id="367" w:author="Dick Roy" w:date="2019-05-06T13:51:00Z">
        <w:r>
          <w:t xml:space="preserve"> and filtering</w:t>
        </w:r>
      </w:ins>
      <w:ins w:id="368" w:author="Dick Roy" w:date="2019-05-06T13:48:00Z">
        <w:r>
          <w:t xml:space="preserve"> mechanisms such as those found in</w:t>
        </w:r>
      </w:ins>
      <w:ins w:id="369" w:author="Dick Roy" w:date="2019-05-06T13:50:00Z">
        <w:r>
          <w:t xml:space="preserve"> DDS make it a database technology rather than a databus technology. </w:t>
        </w:r>
      </w:ins>
      <w:ins w:id="370" w:author="Dick Roy" w:date="2019-05-06T13:51:00Z">
        <w:r>
          <w:t xml:space="preserve"> </w:t>
        </w:r>
      </w:ins>
    </w:p>
    <w:p w:rsidR="007B5EFB" w:rsidRPr="007B5EFB" w:rsidRDefault="007B5EFB" w:rsidP="004A100A">
      <w:pPr>
        <w:numPr>
          <w:ins w:id="371" w:author="Dick Roy" w:date="2019-05-06T13:47:00Z"/>
        </w:numPr>
        <w:rPr>
          <w:rPrChange w:id="372" w:author="Unknown">
            <w:rPr>
              <w:lang w:val="en-GB"/>
            </w:rPr>
          </w:rPrChange>
        </w:rPr>
      </w:pPr>
    </w:p>
    <w:sectPr w:rsidR="007B5EFB" w:rsidRPr="007B5EFB" w:rsidSect="0063261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Tom Lusco" w:date="2018-12-04T13:10:00Z" w:initials="TL">
    <w:p w:rsidR="007B5EFB" w:rsidRDefault="007B5EFB">
      <w:pPr>
        <w:pStyle w:val="CommentText"/>
      </w:pPr>
      <w:r>
        <w:rPr>
          <w:rStyle w:val="CommentReference"/>
          <w:szCs w:val="16"/>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rsidR="007B5EFB" w:rsidRDefault="007B5EFB">
      <w:pPr>
        <w:pStyle w:val="CommentText"/>
      </w:pPr>
      <w:r>
        <w:t xml:space="preserve">I think the answer is ‘no’ for now…we just need to show that there’s a large variety in types of data exchanged </w:t>
      </w:r>
    </w:p>
  </w:comment>
  <w:comment w:id="45" w:author="Kenneth Vaughn" w:date="2018-12-05T08:52:00Z" w:initials="KV">
    <w:p w:rsidR="007B5EFB" w:rsidRDefault="007B5EFB">
      <w:pPr>
        <w:pStyle w:val="CommentText"/>
      </w:pPr>
      <w:r>
        <w:rPr>
          <w:rStyle w:val="CommentReference"/>
          <w:szCs w:val="16"/>
        </w:rPr>
        <w:annotationRef/>
      </w:r>
      <w:r>
        <w:t>How encompassing should we be? I would think that we should include any category that might have unique requirements on the exchanges</w:t>
      </w:r>
    </w:p>
  </w:comment>
  <w:comment w:id="117" w:author="Tony English" w:date="1954-14-17T18:48:00Z" w:initials="TE">
    <w:p w:rsidR="007B5EFB" w:rsidRDefault="007B5EFB">
      <w:pPr>
        <w:pStyle w:val="CommentText"/>
      </w:pPr>
      <w:r>
        <w:rPr>
          <w:rStyle w:val="CommentReference"/>
          <w:szCs w:val="16"/>
        </w:rPr>
        <w:annotationRef/>
      </w:r>
      <w:r>
        <w:t>May want to start a discussion into how the ConOps, leads to the SyRS, then arch, and Design with ICD for interfaces spec.  This rounds out the sys eng process.  May skip the testing and downstream pieces.</w:t>
      </w:r>
    </w:p>
  </w:comment>
  <w:comment w:id="119" w:author="Tony English" w:date="1954-14-17T30:36:00Z" w:initials="TE">
    <w:p w:rsidR="007B5EFB" w:rsidRDefault="007B5EFB">
      <w:pPr>
        <w:pStyle w:val="CommentText"/>
      </w:pPr>
      <w:r>
        <w:rPr>
          <w:rStyle w:val="CommentReference"/>
          <w:szCs w:val="16"/>
        </w:rPr>
        <w:annotationRef/>
      </w:r>
      <w:r>
        <w:t>We may want to look more at this.  Maybe additional speed for supporting backhaul speeds over cellular and such that would be 5 minutes and another for within a couple of hours for sending to archive.  I like the real time (100ms) and near real time (2 seconds).</w:t>
      </w:r>
    </w:p>
  </w:comment>
  <w:comment w:id="120" w:author="Tony English" w:date="1954-14-17T30:48:00Z" w:initials="TE">
    <w:p w:rsidR="007B5EFB" w:rsidRDefault="007B5EFB">
      <w:pPr>
        <w:pStyle w:val="CommentText"/>
      </w:pPr>
      <w:r>
        <w:rPr>
          <w:rStyle w:val="CommentReference"/>
          <w:szCs w:val="16"/>
        </w:rPr>
        <w:annotationRef/>
      </w:r>
      <w:r>
        <w:t>Agreed, but some flows do need pseudonymity, both need support</w:t>
      </w:r>
    </w:p>
  </w:comment>
  <w:comment w:id="121" w:author="Tony English" w:date="1954-14-17T30:52:00Z" w:initials="TE">
    <w:p w:rsidR="007B5EFB" w:rsidRDefault="007B5EFB">
      <w:pPr>
        <w:pStyle w:val="CommentText"/>
      </w:pPr>
      <w:r>
        <w:rPr>
          <w:rStyle w:val="CommentReference"/>
          <w:szCs w:val="16"/>
        </w:rPr>
        <w:annotationRef/>
      </w:r>
      <w:r>
        <w:t>Less guaranteed and more prioritized, so during times of congestion, what data gets pushed to the front of the queue.  Also, flows should support back off during times of congestion.</w:t>
      </w:r>
    </w:p>
  </w:comment>
  <w:comment w:id="122" w:author="Dick Roy" w:date="2019-05-20T17:38:00Z" w:initials="RR">
    <w:p w:rsidR="007B5EFB" w:rsidRDefault="007B5EFB">
      <w:pPr>
        <w:pStyle w:val="CommentText"/>
      </w:pPr>
      <w:r>
        <w:rPr>
          <w:rStyle w:val="CommentReference"/>
        </w:rPr>
        <w:annotationRef/>
      </w:r>
      <w:r>
        <w:t xml:space="preserve">This can not be achieved.  DDT’s are not aware of the underlying communication services available until they are installed.  Throughput guarantees are under the purview of the system engineer/specifier, not the DDT deployer. </w:t>
      </w:r>
    </w:p>
  </w:comment>
  <w:comment w:id="123" w:author="Tony English" w:date="1954-14-17T30:60:00Z" w:initials="TE">
    <w:p w:rsidR="007B5EFB" w:rsidRDefault="007B5EFB">
      <w:pPr>
        <w:pStyle w:val="CommentText"/>
      </w:pPr>
      <w:r>
        <w:rPr>
          <w:rStyle w:val="CommentReference"/>
          <w:szCs w:val="16"/>
        </w:rPr>
        <w:annotationRef/>
      </w:r>
      <w:r>
        <w:t>And maybe even non-ip based communications (like wsmp) for very high speed requirements with ultra low overhead (IP is quite fat compared with wsmp)</w:t>
      </w:r>
    </w:p>
  </w:comment>
  <w:comment w:id="127" w:author="Dick Roy" w:date="2019-05-20T17:41:00Z" w:initials="RR">
    <w:p w:rsidR="007B5EFB" w:rsidRDefault="007B5EFB">
      <w:pPr>
        <w:pStyle w:val="CommentText"/>
      </w:pPr>
      <w:r>
        <w:rPr>
          <w:rStyle w:val="CommentReference"/>
        </w:rPr>
        <w:annotationRef/>
      </w:r>
      <w:r>
        <w:t xml:space="preserve">No.  A DDT can never know about the “behavior” of entities that are using the services of the DDT other than entities requesting services to which their certificates indicate they are not authorized. </w:t>
      </w:r>
    </w:p>
  </w:comment>
  <w:comment w:id="133" w:author="Kenneth Vaughn" w:date="2019-01-28T16:33:00Z" w:initials="KV">
    <w:p w:rsidR="007B5EFB" w:rsidRDefault="007B5EFB">
      <w:pPr>
        <w:pStyle w:val="CommentText"/>
      </w:pPr>
      <w:r>
        <w:rPr>
          <w:rStyle w:val="CommentReference"/>
          <w:szCs w:val="16"/>
        </w:rPr>
        <w:annotationRef/>
      </w:r>
      <w:r>
        <w:t xml:space="preserve">Provide examples of each and provide a history perspective and identify where data is held (i.e., within application vs within facility, vs hub, etc) and related security issues (need application level security; but need it properly designed and updated) </w:t>
      </w:r>
    </w:p>
  </w:comment>
  <w:comment w:id="136" w:author="Tony English" w:date="1954-14-17T31:16:00Z" w:initials="TE">
    <w:p w:rsidR="007B5EFB" w:rsidRDefault="007B5EFB">
      <w:pPr>
        <w:pStyle w:val="CommentText"/>
      </w:pPr>
      <w:r>
        <w:rPr>
          <w:rStyle w:val="CommentReference"/>
          <w:szCs w:val="16"/>
        </w:rPr>
        <w:annotationRef/>
      </w:r>
      <w:r>
        <w:t>C</w:t>
      </w:r>
      <w:r>
        <w:rPr>
          <w:vertAlign w:val="subscript"/>
        </w:rPr>
        <w:t>s</w:t>
      </w:r>
      <w:r>
        <w:t>=S*(S-1)/2 for station to station connections</w:t>
      </w:r>
    </w:p>
    <w:p w:rsidR="007B5EFB" w:rsidRDefault="007B5EFB">
      <w:pPr>
        <w:pStyle w:val="CommentText"/>
      </w:pPr>
      <w:r>
        <w:t>C</w:t>
      </w:r>
      <w:r>
        <w:rPr>
          <w:vertAlign w:val="subscript"/>
        </w:rPr>
        <w:t>a</w:t>
      </w:r>
      <w:r>
        <w:t>=a*(a-1)/2 for application to application mesh</w:t>
      </w:r>
    </w:p>
  </w:comment>
  <w:comment w:id="141" w:author="Kenneth Vaughn" w:date="2019-02-11T16:28:00Z" w:initials="KV">
    <w:p w:rsidR="007B5EFB" w:rsidRDefault="007B5EFB">
      <w:pPr>
        <w:pStyle w:val="CommentText"/>
      </w:pPr>
      <w:r>
        <w:rPr>
          <w:rStyle w:val="CommentReference"/>
          <w:szCs w:val="16"/>
        </w:rPr>
        <w:annotationRef/>
      </w:r>
      <w:r>
        <w:t>Databus</w:t>
      </w:r>
    </w:p>
  </w:comment>
  <w:comment w:id="142" w:author="Kenneth Vaughn" w:date="2019-02-11T16:36:00Z" w:initials="KV">
    <w:p w:rsidR="007B5EFB" w:rsidRDefault="007B5EFB">
      <w:pPr>
        <w:pStyle w:val="CommentText"/>
      </w:pPr>
      <w:r>
        <w:rPr>
          <w:rStyle w:val="CommentReference"/>
          <w:szCs w:val="16"/>
        </w:rPr>
        <w:annotationRef/>
      </w:r>
      <w:r>
        <w:t>“Service topology”</w:t>
      </w:r>
    </w:p>
  </w:comment>
  <w:comment w:id="143" w:author="Kenneth Vaughn" w:date="2019-02-11T16:37:00Z" w:initials="KV">
    <w:p w:rsidR="007B5EFB" w:rsidRDefault="007B5EFB">
      <w:pPr>
        <w:pStyle w:val="CommentText"/>
      </w:pPr>
      <w:r>
        <w:rPr>
          <w:rStyle w:val="CommentReference"/>
          <w:szCs w:val="16"/>
        </w:rPr>
        <w:annotationRef/>
      </w:r>
      <w:r>
        <w:t>Database</w:t>
      </w:r>
    </w:p>
  </w:comment>
  <w:comment w:id="144" w:author="Kenneth Vaughn" w:date="2019-02-11T16:21:00Z" w:initials="KV">
    <w:p w:rsidR="007B5EFB" w:rsidRDefault="007B5EFB">
      <w:pPr>
        <w:pStyle w:val="CommentText"/>
      </w:pPr>
      <w:r>
        <w:rPr>
          <w:rStyle w:val="CommentReference"/>
          <w:szCs w:val="16"/>
        </w:rPr>
        <w:annotationRef/>
      </w:r>
      <w:r>
        <w:t>Might want to consider removing or revising to get to the real issue</w:t>
      </w:r>
    </w:p>
  </w:comment>
  <w:comment w:id="145" w:author="Tony English" w:date="1954-14-18T00:20:00Z" w:initials="TE">
    <w:p w:rsidR="007B5EFB" w:rsidRDefault="007B5EFB">
      <w:pPr>
        <w:pStyle w:val="CommentText"/>
      </w:pPr>
      <w:r>
        <w:rPr>
          <w:rStyle w:val="CommentReference"/>
          <w:szCs w:val="16"/>
        </w:rPr>
        <w:annotationRef/>
      </w:r>
      <w:r>
        <w:t>May want to look at strength of use for each tech (like MQTT is great for really light end device comms; Kafka is great for high speed data center comms; OMG DDS is great for security and performance; etc.)</w:t>
      </w:r>
      <w:bookmarkStart w:id="146" w:name="_GoBack"/>
      <w:bookmarkEnd w:id="146"/>
    </w:p>
  </w:comment>
  <w:comment w:id="172" w:author="Kenneth Vaughn" w:date="2019-02-25T16:24:00Z" w:initials="KV">
    <w:p w:rsidR="007B5EFB" w:rsidRDefault="007B5EFB">
      <w:pPr>
        <w:pStyle w:val="CommentText"/>
      </w:pPr>
      <w:r>
        <w:rPr>
          <w:rStyle w:val="CommentReference"/>
          <w:szCs w:val="16"/>
        </w:rPr>
        <w:annotationRef/>
      </w:r>
      <w:r>
        <w:t>SNMP and SOAP are only listed in this table as a reference that they are Mesh technologies and not “data distribution technologies” within the meaning of this standard</w:t>
      </w:r>
    </w:p>
  </w:comment>
  <w:comment w:id="238" w:author="Tony English" w:date="1954-14-18T00:12:00Z" w:initials="TE">
    <w:p w:rsidR="007B5EFB" w:rsidRDefault="007B5EFB">
      <w:pPr>
        <w:pStyle w:val="CommentText"/>
      </w:pPr>
      <w:r>
        <w:rPr>
          <w:rStyle w:val="CommentReference"/>
          <w:szCs w:val="16"/>
        </w:rPr>
        <w:annotationRef/>
      </w:r>
      <w:r>
        <w:t>REST (w/ JSON)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1" w:usb1="08070000" w:usb2="00000010" w:usb3="00000000" w:csb0="00020000" w:csb1="00000000"/>
  </w:font>
  <w:font w:name="Mangal">
    <w:panose1 w:val="00000400000000000000"/>
    <w:charset w:val="01"/>
    <w:family w:val="roman"/>
    <w:notTrueType/>
    <w:pitch w:val="variable"/>
    <w:sig w:usb0="00002001"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57825"/>
    <w:multiLevelType w:val="hybridMultilevel"/>
    <w:tmpl w:val="E71E20A0"/>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DA93438"/>
    <w:multiLevelType w:val="hybridMultilevel"/>
    <w:tmpl w:val="7AC666CC"/>
    <w:lvl w:ilvl="0" w:tplc="D42E720A">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EF7361"/>
    <w:multiLevelType w:val="hybridMultilevel"/>
    <w:tmpl w:val="85069CB0"/>
    <w:lvl w:ilvl="0" w:tplc="FB048A92">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67006A7"/>
    <w:multiLevelType w:val="hybridMultilevel"/>
    <w:tmpl w:val="2F92570E"/>
    <w:lvl w:ilvl="0" w:tplc="04090017">
      <w:start w:val="1"/>
      <w:numFmt w:val="lowerLetter"/>
      <w:lvlText w:val="%1)"/>
      <w:lvlJc w:val="left"/>
      <w:pPr>
        <w:ind w:left="720" w:hanging="360"/>
      </w:pPr>
      <w:rPr>
        <w:rFonts w:cs="Times New Roman"/>
      </w:rPr>
    </w:lvl>
    <w:lvl w:ilvl="1" w:tplc="1C3EF88C">
      <w:start w:val="1"/>
      <w:numFmt w:val="lowerRoman"/>
      <w:lvlText w:val="%2."/>
      <w:lvlJc w:val="left"/>
      <w:pPr>
        <w:ind w:left="1800" w:hanging="72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C34CF"/>
    <w:multiLevelType w:val="hybridMultilevel"/>
    <w:tmpl w:val="36826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672B6"/>
    <w:multiLevelType w:val="hybridMultilevel"/>
    <w:tmpl w:val="265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F0D68"/>
    <w:multiLevelType w:val="multilevel"/>
    <w:tmpl w:val="16DC3DE4"/>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9">
    <w:nsid w:val="413A1366"/>
    <w:multiLevelType w:val="hybridMultilevel"/>
    <w:tmpl w:val="C65AFD6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F0739"/>
    <w:multiLevelType w:val="hybridMultilevel"/>
    <w:tmpl w:val="03D2F44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F244F15"/>
    <w:multiLevelType w:val="hybridMultilevel"/>
    <w:tmpl w:val="22F2E38E"/>
    <w:lvl w:ilvl="0" w:tplc="6110F98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10386"/>
    <w:multiLevelType w:val="hybridMultilevel"/>
    <w:tmpl w:val="975663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B0D68F2"/>
    <w:multiLevelType w:val="hybridMultilevel"/>
    <w:tmpl w:val="22F2E38E"/>
    <w:lvl w:ilvl="0" w:tplc="6110F98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7FC03A7D"/>
    <w:multiLevelType w:val="hybridMultilevel"/>
    <w:tmpl w:val="31D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13"/>
  </w:num>
  <w:num w:numId="12">
    <w:abstractNumId w:val="9"/>
  </w:num>
  <w:num w:numId="13">
    <w:abstractNumId w:val="8"/>
  </w:num>
  <w:num w:numId="14">
    <w:abstractNumId w:val="7"/>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14FE"/>
    <w:rsid w:val="000009D5"/>
    <w:rsid w:val="00001EC5"/>
    <w:rsid w:val="00004E22"/>
    <w:rsid w:val="00005B51"/>
    <w:rsid w:val="00017FE6"/>
    <w:rsid w:val="00022F6F"/>
    <w:rsid w:val="00031043"/>
    <w:rsid w:val="00036E4C"/>
    <w:rsid w:val="000429DE"/>
    <w:rsid w:val="00047B85"/>
    <w:rsid w:val="000531BF"/>
    <w:rsid w:val="00060CD0"/>
    <w:rsid w:val="0006187B"/>
    <w:rsid w:val="0007001F"/>
    <w:rsid w:val="00071ED6"/>
    <w:rsid w:val="000A07CB"/>
    <w:rsid w:val="000C22D8"/>
    <w:rsid w:val="000C4CF1"/>
    <w:rsid w:val="000D2886"/>
    <w:rsid w:val="000E4826"/>
    <w:rsid w:val="000E4FF8"/>
    <w:rsid w:val="000E7B72"/>
    <w:rsid w:val="000F5895"/>
    <w:rsid w:val="00104525"/>
    <w:rsid w:val="001208D6"/>
    <w:rsid w:val="001230A2"/>
    <w:rsid w:val="00131887"/>
    <w:rsid w:val="00145DC1"/>
    <w:rsid w:val="00152459"/>
    <w:rsid w:val="001753E1"/>
    <w:rsid w:val="00182FF0"/>
    <w:rsid w:val="001850AA"/>
    <w:rsid w:val="0019266C"/>
    <w:rsid w:val="001B27F5"/>
    <w:rsid w:val="001C105E"/>
    <w:rsid w:val="001D4113"/>
    <w:rsid w:val="001D79B2"/>
    <w:rsid w:val="001E63BE"/>
    <w:rsid w:val="00230C3E"/>
    <w:rsid w:val="00230E6B"/>
    <w:rsid w:val="00240F24"/>
    <w:rsid w:val="00247896"/>
    <w:rsid w:val="002513C9"/>
    <w:rsid w:val="00253BBA"/>
    <w:rsid w:val="00293D23"/>
    <w:rsid w:val="00295F2E"/>
    <w:rsid w:val="002B007A"/>
    <w:rsid w:val="002B19A3"/>
    <w:rsid w:val="002B33B4"/>
    <w:rsid w:val="002B57B5"/>
    <w:rsid w:val="002C2AA0"/>
    <w:rsid w:val="002D0E85"/>
    <w:rsid w:val="002D2E5F"/>
    <w:rsid w:val="002D5615"/>
    <w:rsid w:val="002D5FB6"/>
    <w:rsid w:val="002F0243"/>
    <w:rsid w:val="002F0EB8"/>
    <w:rsid w:val="00317BE7"/>
    <w:rsid w:val="003401C3"/>
    <w:rsid w:val="003500C3"/>
    <w:rsid w:val="0035511B"/>
    <w:rsid w:val="00360FCE"/>
    <w:rsid w:val="00365C48"/>
    <w:rsid w:val="00387D2E"/>
    <w:rsid w:val="00394515"/>
    <w:rsid w:val="003965B3"/>
    <w:rsid w:val="00396FDC"/>
    <w:rsid w:val="003B058C"/>
    <w:rsid w:val="003B107F"/>
    <w:rsid w:val="003B4139"/>
    <w:rsid w:val="003C04BB"/>
    <w:rsid w:val="003C641F"/>
    <w:rsid w:val="003F5434"/>
    <w:rsid w:val="00415B42"/>
    <w:rsid w:val="00417911"/>
    <w:rsid w:val="0042640F"/>
    <w:rsid w:val="00426463"/>
    <w:rsid w:val="00434638"/>
    <w:rsid w:val="00435DE4"/>
    <w:rsid w:val="004533D1"/>
    <w:rsid w:val="00466429"/>
    <w:rsid w:val="004665A3"/>
    <w:rsid w:val="00485B8F"/>
    <w:rsid w:val="004A100A"/>
    <w:rsid w:val="004A1F7D"/>
    <w:rsid w:val="004A265E"/>
    <w:rsid w:val="004B01A4"/>
    <w:rsid w:val="004D1D41"/>
    <w:rsid w:val="004D4630"/>
    <w:rsid w:val="004E10D9"/>
    <w:rsid w:val="005078ED"/>
    <w:rsid w:val="00527BB6"/>
    <w:rsid w:val="00536589"/>
    <w:rsid w:val="00540141"/>
    <w:rsid w:val="00545A93"/>
    <w:rsid w:val="0055684F"/>
    <w:rsid w:val="00567F4F"/>
    <w:rsid w:val="00574A96"/>
    <w:rsid w:val="00577A86"/>
    <w:rsid w:val="00580532"/>
    <w:rsid w:val="00581C71"/>
    <w:rsid w:val="00587154"/>
    <w:rsid w:val="0059140C"/>
    <w:rsid w:val="00595FC3"/>
    <w:rsid w:val="005A2A68"/>
    <w:rsid w:val="005A32C7"/>
    <w:rsid w:val="005B37C9"/>
    <w:rsid w:val="005C5633"/>
    <w:rsid w:val="005F4D9F"/>
    <w:rsid w:val="00610565"/>
    <w:rsid w:val="00610E36"/>
    <w:rsid w:val="00617064"/>
    <w:rsid w:val="00632618"/>
    <w:rsid w:val="00696039"/>
    <w:rsid w:val="006A1683"/>
    <w:rsid w:val="006B60DB"/>
    <w:rsid w:val="006D0276"/>
    <w:rsid w:val="006E2380"/>
    <w:rsid w:val="006F32DC"/>
    <w:rsid w:val="006F7D3C"/>
    <w:rsid w:val="00710AC5"/>
    <w:rsid w:val="00712642"/>
    <w:rsid w:val="00747003"/>
    <w:rsid w:val="00747869"/>
    <w:rsid w:val="007548C4"/>
    <w:rsid w:val="0075500D"/>
    <w:rsid w:val="00757F27"/>
    <w:rsid w:val="00761302"/>
    <w:rsid w:val="00782595"/>
    <w:rsid w:val="0078642F"/>
    <w:rsid w:val="00786A71"/>
    <w:rsid w:val="007B5EFB"/>
    <w:rsid w:val="007C48FA"/>
    <w:rsid w:val="007C64FA"/>
    <w:rsid w:val="007E3218"/>
    <w:rsid w:val="007F65A9"/>
    <w:rsid w:val="0080083F"/>
    <w:rsid w:val="0081058C"/>
    <w:rsid w:val="00812B39"/>
    <w:rsid w:val="0084436F"/>
    <w:rsid w:val="00870A3E"/>
    <w:rsid w:val="00884E7C"/>
    <w:rsid w:val="00895526"/>
    <w:rsid w:val="008965AD"/>
    <w:rsid w:val="008A3895"/>
    <w:rsid w:val="008D25F8"/>
    <w:rsid w:val="008F1346"/>
    <w:rsid w:val="008F18D2"/>
    <w:rsid w:val="008F6BA2"/>
    <w:rsid w:val="00902A50"/>
    <w:rsid w:val="00923544"/>
    <w:rsid w:val="00924ECE"/>
    <w:rsid w:val="00926E87"/>
    <w:rsid w:val="00927046"/>
    <w:rsid w:val="00941AAD"/>
    <w:rsid w:val="00964BEE"/>
    <w:rsid w:val="00977620"/>
    <w:rsid w:val="009B7179"/>
    <w:rsid w:val="009C509A"/>
    <w:rsid w:val="009C79C9"/>
    <w:rsid w:val="009D3F7D"/>
    <w:rsid w:val="009E53A1"/>
    <w:rsid w:val="009F6014"/>
    <w:rsid w:val="00A003C5"/>
    <w:rsid w:val="00A05BFB"/>
    <w:rsid w:val="00A318CC"/>
    <w:rsid w:val="00A3524C"/>
    <w:rsid w:val="00A6669C"/>
    <w:rsid w:val="00A90590"/>
    <w:rsid w:val="00AA4747"/>
    <w:rsid w:val="00AD14FE"/>
    <w:rsid w:val="00AF197F"/>
    <w:rsid w:val="00AF4DC4"/>
    <w:rsid w:val="00AF69EA"/>
    <w:rsid w:val="00B15F8A"/>
    <w:rsid w:val="00B16391"/>
    <w:rsid w:val="00B206C3"/>
    <w:rsid w:val="00B343DC"/>
    <w:rsid w:val="00B508D9"/>
    <w:rsid w:val="00B55508"/>
    <w:rsid w:val="00B6747E"/>
    <w:rsid w:val="00B74E73"/>
    <w:rsid w:val="00B8178D"/>
    <w:rsid w:val="00BA4188"/>
    <w:rsid w:val="00BB0404"/>
    <w:rsid w:val="00BF0597"/>
    <w:rsid w:val="00C0486C"/>
    <w:rsid w:val="00C10604"/>
    <w:rsid w:val="00C15B5C"/>
    <w:rsid w:val="00C15BD1"/>
    <w:rsid w:val="00C20A99"/>
    <w:rsid w:val="00C84D59"/>
    <w:rsid w:val="00C96D1D"/>
    <w:rsid w:val="00CB6797"/>
    <w:rsid w:val="00CE2DCC"/>
    <w:rsid w:val="00CE4601"/>
    <w:rsid w:val="00CF6D2E"/>
    <w:rsid w:val="00CF79B5"/>
    <w:rsid w:val="00D21598"/>
    <w:rsid w:val="00D327DA"/>
    <w:rsid w:val="00D45D3C"/>
    <w:rsid w:val="00D96733"/>
    <w:rsid w:val="00DA2874"/>
    <w:rsid w:val="00DA532A"/>
    <w:rsid w:val="00DA5D7D"/>
    <w:rsid w:val="00DB4067"/>
    <w:rsid w:val="00DF0880"/>
    <w:rsid w:val="00DF1585"/>
    <w:rsid w:val="00DF7746"/>
    <w:rsid w:val="00E050D5"/>
    <w:rsid w:val="00E1242F"/>
    <w:rsid w:val="00E12A26"/>
    <w:rsid w:val="00E20BF7"/>
    <w:rsid w:val="00E270C9"/>
    <w:rsid w:val="00E30F61"/>
    <w:rsid w:val="00E35BEB"/>
    <w:rsid w:val="00E56612"/>
    <w:rsid w:val="00E5728F"/>
    <w:rsid w:val="00E668CD"/>
    <w:rsid w:val="00E76C0B"/>
    <w:rsid w:val="00E856FA"/>
    <w:rsid w:val="00E9333E"/>
    <w:rsid w:val="00EB6429"/>
    <w:rsid w:val="00EF4BE3"/>
    <w:rsid w:val="00F04C26"/>
    <w:rsid w:val="00F112BA"/>
    <w:rsid w:val="00F51BEF"/>
    <w:rsid w:val="00F553B0"/>
    <w:rsid w:val="00F55A3C"/>
    <w:rsid w:val="00F74702"/>
    <w:rsid w:val="00FA3D76"/>
    <w:rsid w:val="00FC29CD"/>
    <w:rsid w:val="00FD0140"/>
    <w:rsid w:val="00FD01F9"/>
    <w:rsid w:val="00FD3974"/>
    <w:rsid w:val="00FF41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46"/>
    <w:rPr>
      <w:sz w:val="24"/>
      <w:szCs w:val="24"/>
    </w:rPr>
  </w:style>
  <w:style w:type="paragraph" w:styleId="Heading1">
    <w:name w:val="heading 1"/>
    <w:basedOn w:val="Normal"/>
    <w:next w:val="Normal"/>
    <w:link w:val="Heading1Char"/>
    <w:uiPriority w:val="99"/>
    <w:qFormat/>
    <w:rsid w:val="00AD14FE"/>
    <w:pPr>
      <w:keepNext/>
      <w:keepLines/>
      <w:spacing w:before="240"/>
      <w:outlineLvl w:val="0"/>
    </w:pPr>
    <w:rPr>
      <w:rFonts w:ascii="Calibri Light" w:hAnsi="Calibri Light"/>
      <w:color w:val="2F5496"/>
      <w:sz w:val="32"/>
      <w:szCs w:val="32"/>
      <w:lang w:eastAsia="ja-JP"/>
    </w:rPr>
  </w:style>
  <w:style w:type="paragraph" w:styleId="Heading2">
    <w:name w:val="heading 2"/>
    <w:basedOn w:val="Normal"/>
    <w:next w:val="Normal"/>
    <w:link w:val="Heading2Char"/>
    <w:uiPriority w:val="99"/>
    <w:qFormat/>
    <w:rsid w:val="00C84D59"/>
    <w:pPr>
      <w:keepNext/>
      <w:keepLines/>
      <w:spacing w:before="40"/>
      <w:outlineLvl w:val="1"/>
    </w:pPr>
    <w:rPr>
      <w:rFonts w:ascii="Calibri Light" w:hAnsi="Calibri Light"/>
      <w:color w:val="2F5496"/>
      <w:sz w:val="26"/>
      <w:szCs w:val="26"/>
      <w:lang w:eastAsia="ja-JP"/>
    </w:rPr>
  </w:style>
  <w:style w:type="paragraph" w:styleId="Heading3">
    <w:name w:val="heading 3"/>
    <w:basedOn w:val="Normal"/>
    <w:next w:val="Normal"/>
    <w:link w:val="Heading3Char"/>
    <w:uiPriority w:val="99"/>
    <w:qFormat/>
    <w:rsid w:val="000E4826"/>
    <w:pPr>
      <w:keepNext/>
      <w:keepLines/>
      <w:spacing w:before="40"/>
      <w:outlineLvl w:val="2"/>
    </w:pPr>
    <w:rPr>
      <w:rFonts w:ascii="Calibri Light" w:hAnsi="Calibri Light"/>
      <w:color w:val="1F3763"/>
      <w:sz w:val="20"/>
      <w:szCs w:val="20"/>
      <w:lang w:eastAsia="ja-JP"/>
    </w:rPr>
  </w:style>
  <w:style w:type="paragraph" w:styleId="Heading4">
    <w:name w:val="heading 4"/>
    <w:basedOn w:val="Normal"/>
    <w:next w:val="Normal"/>
    <w:link w:val="Heading4Char"/>
    <w:uiPriority w:val="99"/>
    <w:qFormat/>
    <w:rsid w:val="00D327DA"/>
    <w:pPr>
      <w:keepNext/>
      <w:keepLines/>
      <w:spacing w:before="40"/>
      <w:outlineLvl w:val="3"/>
    </w:pPr>
    <w:rPr>
      <w:rFonts w:ascii="Calibri Light" w:hAnsi="Calibri Light"/>
      <w:i/>
      <w:iCs/>
      <w:color w:val="2F5496"/>
      <w:sz w:val="20"/>
      <w:szCs w:val="20"/>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14FE"/>
    <w:rPr>
      <w:rFonts w:ascii="Calibri Light" w:hAnsi="Calibri Light" w:cs="Times New Roman"/>
      <w:color w:val="2F5496"/>
      <w:sz w:val="32"/>
    </w:rPr>
  </w:style>
  <w:style w:type="character" w:customStyle="1" w:styleId="Heading2Char">
    <w:name w:val="Heading 2 Char"/>
    <w:basedOn w:val="DefaultParagraphFont"/>
    <w:link w:val="Heading2"/>
    <w:uiPriority w:val="99"/>
    <w:locked/>
    <w:rsid w:val="00C84D59"/>
    <w:rPr>
      <w:rFonts w:ascii="Calibri Light" w:hAnsi="Calibri Light" w:cs="Times New Roman"/>
      <w:color w:val="2F5496"/>
      <w:sz w:val="26"/>
    </w:rPr>
  </w:style>
  <w:style w:type="character" w:customStyle="1" w:styleId="Heading3Char">
    <w:name w:val="Heading 3 Char"/>
    <w:basedOn w:val="DefaultParagraphFont"/>
    <w:link w:val="Heading3"/>
    <w:uiPriority w:val="99"/>
    <w:locked/>
    <w:rsid w:val="000E4826"/>
    <w:rPr>
      <w:rFonts w:ascii="Calibri Light" w:hAnsi="Calibri Light" w:cs="Times New Roman"/>
      <w:color w:val="1F3763"/>
    </w:rPr>
  </w:style>
  <w:style w:type="character" w:customStyle="1" w:styleId="Heading4Char">
    <w:name w:val="Heading 4 Char"/>
    <w:basedOn w:val="DefaultParagraphFont"/>
    <w:link w:val="Heading4"/>
    <w:uiPriority w:val="99"/>
    <w:locked/>
    <w:rsid w:val="00D327DA"/>
    <w:rPr>
      <w:rFonts w:ascii="Calibri Light" w:hAnsi="Calibri Light" w:cs="Times New Roman"/>
      <w:i/>
      <w:color w:val="2F5496"/>
    </w:rPr>
  </w:style>
  <w:style w:type="character" w:styleId="Hyperlink">
    <w:name w:val="Hyperlink"/>
    <w:basedOn w:val="DefaultParagraphFont"/>
    <w:uiPriority w:val="99"/>
    <w:rsid w:val="00AD14FE"/>
    <w:rPr>
      <w:rFonts w:cs="Times New Roman"/>
      <w:color w:val="0563C1"/>
      <w:u w:val="single"/>
    </w:rPr>
  </w:style>
  <w:style w:type="character" w:customStyle="1" w:styleId="UnresolvedMention1">
    <w:name w:val="Unresolved Mention1"/>
    <w:uiPriority w:val="99"/>
    <w:rsid w:val="00AD14FE"/>
    <w:rPr>
      <w:color w:val="605E5C"/>
      <w:shd w:val="clear" w:color="auto" w:fill="E1DFDD"/>
    </w:rPr>
  </w:style>
  <w:style w:type="paragraph" w:styleId="Title">
    <w:name w:val="Title"/>
    <w:basedOn w:val="Normal"/>
    <w:next w:val="Normal"/>
    <w:link w:val="TitleChar"/>
    <w:uiPriority w:val="99"/>
    <w:qFormat/>
    <w:rsid w:val="00AD14FE"/>
    <w:pPr>
      <w:contextualSpacing/>
    </w:pPr>
    <w:rPr>
      <w:rFonts w:ascii="Calibri Light" w:hAnsi="Calibri Light"/>
      <w:spacing w:val="-10"/>
      <w:kern w:val="28"/>
      <w:sz w:val="56"/>
      <w:szCs w:val="56"/>
      <w:lang w:eastAsia="ja-JP"/>
    </w:rPr>
  </w:style>
  <w:style w:type="character" w:customStyle="1" w:styleId="TitleChar">
    <w:name w:val="Title Char"/>
    <w:basedOn w:val="DefaultParagraphFont"/>
    <w:link w:val="Title"/>
    <w:uiPriority w:val="99"/>
    <w:locked/>
    <w:rsid w:val="00AD14FE"/>
    <w:rPr>
      <w:rFonts w:ascii="Calibri Light" w:hAnsi="Calibri Light" w:cs="Times New Roman"/>
      <w:spacing w:val="-10"/>
      <w:kern w:val="28"/>
      <w:sz w:val="56"/>
    </w:rPr>
  </w:style>
  <w:style w:type="paragraph" w:styleId="ListParagraph">
    <w:name w:val="List Paragraph"/>
    <w:basedOn w:val="Normal"/>
    <w:link w:val="ListParagraphChar"/>
    <w:uiPriority w:val="99"/>
    <w:qFormat/>
    <w:rsid w:val="00AD14FE"/>
    <w:pPr>
      <w:ind w:left="720"/>
      <w:contextualSpacing/>
    </w:pPr>
    <w:rPr>
      <w:sz w:val="20"/>
      <w:szCs w:val="20"/>
      <w:lang w:eastAsia="ja-JP"/>
    </w:rPr>
  </w:style>
  <w:style w:type="paragraph" w:styleId="BalloonText">
    <w:name w:val="Balloon Text"/>
    <w:basedOn w:val="Normal"/>
    <w:link w:val="BalloonTextChar"/>
    <w:uiPriority w:val="99"/>
    <w:semiHidden/>
    <w:rsid w:val="00C84D59"/>
    <w:rPr>
      <w:rFonts w:ascii="Times New Roman" w:hAnsi="Times New Roman"/>
      <w:sz w:val="18"/>
      <w:szCs w:val="18"/>
      <w:lang w:eastAsia="ja-JP"/>
    </w:rPr>
  </w:style>
  <w:style w:type="character" w:customStyle="1" w:styleId="BalloonTextChar">
    <w:name w:val="Balloon Text Char"/>
    <w:basedOn w:val="DefaultParagraphFont"/>
    <w:link w:val="BalloonText"/>
    <w:uiPriority w:val="99"/>
    <w:semiHidden/>
    <w:locked/>
    <w:rsid w:val="00C84D59"/>
    <w:rPr>
      <w:rFonts w:ascii="Times New Roman" w:hAnsi="Times New Roman" w:cs="Times New Roman"/>
      <w:sz w:val="18"/>
    </w:rPr>
  </w:style>
  <w:style w:type="character" w:styleId="CommentReference">
    <w:name w:val="annotation reference"/>
    <w:basedOn w:val="DefaultParagraphFont"/>
    <w:uiPriority w:val="99"/>
    <w:semiHidden/>
    <w:rsid w:val="00C20A99"/>
    <w:rPr>
      <w:rFonts w:cs="Times New Roman"/>
      <w:sz w:val="16"/>
    </w:rPr>
  </w:style>
  <w:style w:type="paragraph" w:styleId="CommentText">
    <w:name w:val="annotation text"/>
    <w:basedOn w:val="Normal"/>
    <w:link w:val="CommentTextChar"/>
    <w:uiPriority w:val="99"/>
    <w:semiHidden/>
    <w:rsid w:val="00C20A99"/>
    <w:rPr>
      <w:sz w:val="20"/>
      <w:szCs w:val="20"/>
      <w:lang w:eastAsia="ja-JP"/>
    </w:rPr>
  </w:style>
  <w:style w:type="character" w:customStyle="1" w:styleId="CommentTextChar">
    <w:name w:val="Comment Text Char"/>
    <w:basedOn w:val="DefaultParagraphFont"/>
    <w:link w:val="CommentText"/>
    <w:uiPriority w:val="99"/>
    <w:semiHidden/>
    <w:locked/>
    <w:rsid w:val="00C20A99"/>
    <w:rPr>
      <w:rFonts w:cs="Times New Roman"/>
      <w:sz w:val="20"/>
    </w:rPr>
  </w:style>
  <w:style w:type="paragraph" w:styleId="CommentSubject">
    <w:name w:val="annotation subject"/>
    <w:basedOn w:val="CommentText"/>
    <w:next w:val="CommentText"/>
    <w:link w:val="CommentSubjectChar"/>
    <w:uiPriority w:val="99"/>
    <w:semiHidden/>
    <w:rsid w:val="00C20A99"/>
    <w:rPr>
      <w:b/>
      <w:bCs/>
    </w:rPr>
  </w:style>
  <w:style w:type="character" w:customStyle="1" w:styleId="CommentSubjectChar">
    <w:name w:val="Comment Subject Char"/>
    <w:basedOn w:val="CommentTextChar"/>
    <w:link w:val="CommentSubject"/>
    <w:uiPriority w:val="99"/>
    <w:semiHidden/>
    <w:locked/>
    <w:rsid w:val="00C20A99"/>
    <w:rPr>
      <w:b/>
    </w:rPr>
  </w:style>
  <w:style w:type="paragraph" w:styleId="Revision">
    <w:name w:val="Revision"/>
    <w:hidden/>
    <w:uiPriority w:val="99"/>
    <w:semiHidden/>
    <w:rsid w:val="00415B42"/>
    <w:rPr>
      <w:sz w:val="24"/>
      <w:szCs w:val="24"/>
    </w:rPr>
  </w:style>
  <w:style w:type="table" w:styleId="TableGrid">
    <w:name w:val="Table Grid"/>
    <w:basedOn w:val="TableNormal"/>
    <w:uiPriority w:val="99"/>
    <w:rsid w:val="000E4FF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964BEE"/>
  </w:style>
  <w:style w:type="table" w:customStyle="1" w:styleId="GridTable4-Accent11">
    <w:name w:val="Grid Table 4 - Accent 11"/>
    <w:uiPriority w:val="99"/>
    <w:rsid w:val="00632618"/>
    <w:rPr>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customStyle="1" w:styleId="Pa15">
    <w:name w:val="Pa15"/>
    <w:basedOn w:val="Normal"/>
    <w:next w:val="Normal"/>
    <w:uiPriority w:val="99"/>
    <w:rsid w:val="00696039"/>
    <w:pPr>
      <w:autoSpaceDE w:val="0"/>
      <w:autoSpaceDN w:val="0"/>
      <w:adjustRightInd w:val="0"/>
      <w:spacing w:line="221" w:lineRule="atLeast"/>
    </w:pPr>
    <w:rPr>
      <w:rFonts w:ascii="Cambria" w:eastAsia="MS Mincho" w:hAnsi="Cambria" w:cs="Mangal"/>
      <w:lang w:eastAsia="ja-JP" w:bidi="mr-IN"/>
    </w:rPr>
  </w:style>
</w:styles>
</file>

<file path=word/webSettings.xml><?xml version="1.0" encoding="utf-8"?>
<w:webSettings xmlns:r="http://schemas.openxmlformats.org/officeDocument/2006/relationships" xmlns:w="http://schemas.openxmlformats.org/wordprocessingml/2006/main">
  <w:divs>
    <w:div w:id="1310792388">
      <w:marLeft w:val="0"/>
      <w:marRight w:val="0"/>
      <w:marTop w:val="0"/>
      <w:marBottom w:val="0"/>
      <w:divBdr>
        <w:top w:val="none" w:sz="0" w:space="0" w:color="auto"/>
        <w:left w:val="none" w:sz="0" w:space="0" w:color="auto"/>
        <w:bottom w:val="none" w:sz="0" w:space="0" w:color="auto"/>
        <w:right w:val="none" w:sz="0" w:space="0" w:color="auto"/>
      </w:divBdr>
    </w:div>
    <w:div w:id="1310792389">
      <w:marLeft w:val="0"/>
      <w:marRight w:val="0"/>
      <w:marTop w:val="0"/>
      <w:marBottom w:val="0"/>
      <w:divBdr>
        <w:top w:val="none" w:sz="0" w:space="0" w:color="auto"/>
        <w:left w:val="none" w:sz="0" w:space="0" w:color="auto"/>
        <w:bottom w:val="none" w:sz="0" w:space="0" w:color="auto"/>
        <w:right w:val="none" w:sz="0" w:space="0" w:color="auto"/>
      </w:divBdr>
    </w:div>
    <w:div w:id="13107923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218</TotalTime>
  <Pages>15</Pages>
  <Words>3970</Words>
  <Characters>22630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Applicability of data distribution technologies within ITS</dc:title>
  <dc:subject/>
  <dc:creator>Kenneth Vaughn</dc:creator>
  <cp:keywords/>
  <dc:description/>
  <cp:lastModifiedBy>Dick Roy</cp:lastModifiedBy>
  <cp:revision>4</cp:revision>
  <dcterms:created xsi:type="dcterms:W3CDTF">2019-05-20T21:03:00Z</dcterms:created>
  <dcterms:modified xsi:type="dcterms:W3CDTF">2019-05-21T00:41:00Z</dcterms:modified>
</cp:coreProperties>
</file>